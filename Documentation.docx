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55B7" w14:textId="1E2A5CB4" w:rsidR="003051B9" w:rsidRDefault="007E4C83" w:rsidP="007E4C83">
      <w:pPr>
        <w:bidi/>
        <w:spacing w:after="0" w:line="240" w:lineRule="auto"/>
        <w:jc w:val="center"/>
        <w:rPr>
          <w:rFonts w:asciiTheme="minorBidi" w:hAnsiTheme="minorBidi"/>
          <w:b/>
          <w:bCs/>
          <w:sz w:val="28"/>
          <w:szCs w:val="28"/>
        </w:rPr>
      </w:pPr>
      <w:r w:rsidRPr="007E4C83">
        <w:rPr>
          <w:rFonts w:asciiTheme="minorBidi" w:hAnsiTheme="minorBidi"/>
          <w:b/>
          <w:bCs/>
          <w:sz w:val="28"/>
          <w:szCs w:val="28"/>
        </w:rPr>
        <w:t>B+ tree visualization</w:t>
      </w:r>
    </w:p>
    <w:p w14:paraId="5A331F16" w14:textId="6DEF862C" w:rsidR="007E4C83" w:rsidRPr="007E4C83" w:rsidRDefault="007E4C83" w:rsidP="007E4C83">
      <w:pPr>
        <w:bidi/>
        <w:spacing w:after="0" w:line="240" w:lineRule="auto"/>
        <w:jc w:val="center"/>
        <w:rPr>
          <w:rFonts w:asciiTheme="minorBidi" w:hAnsiTheme="minorBidi"/>
          <w:sz w:val="18"/>
          <w:szCs w:val="18"/>
        </w:rPr>
      </w:pPr>
      <w:r w:rsidRPr="007E4C83">
        <w:rPr>
          <w:rFonts w:asciiTheme="minorBidi" w:hAnsiTheme="minorBidi"/>
          <w:sz w:val="18"/>
          <w:szCs w:val="18"/>
        </w:rPr>
        <w:t>Documantation</w:t>
      </w:r>
    </w:p>
    <w:p w14:paraId="18FB3D16" w14:textId="6BD62F6B" w:rsidR="007E4C83" w:rsidRDefault="007E4C83">
      <w:pPr>
        <w:bidi/>
        <w:jc w:val="center"/>
        <w:rPr>
          <w:rFonts w:asciiTheme="minorBidi" w:hAnsiTheme="minorBidi"/>
          <w:sz w:val="18"/>
          <w:szCs w:val="18"/>
        </w:rPr>
      </w:pPr>
    </w:p>
    <w:p w14:paraId="12E616FB" w14:textId="200C5F72" w:rsidR="007E4C83" w:rsidRDefault="007E4C83" w:rsidP="007E4C83">
      <w:pPr>
        <w:bidi/>
        <w:jc w:val="center"/>
        <w:rPr>
          <w:rFonts w:asciiTheme="minorBidi" w:hAnsiTheme="minorBidi"/>
          <w:sz w:val="18"/>
          <w:szCs w:val="18"/>
        </w:rPr>
      </w:pPr>
    </w:p>
    <w:p w14:paraId="15B65E1A" w14:textId="7A7D5040" w:rsidR="007E4C83" w:rsidRPr="00A50CC6" w:rsidRDefault="007E4C83" w:rsidP="007E4C83">
      <w:pPr>
        <w:bidi/>
        <w:jc w:val="both"/>
        <w:rPr>
          <w:ins w:id="0" w:author="Mostafa Fazli" w:date="2022-06-24T20:16:00Z"/>
          <w:rFonts w:asciiTheme="minorBidi" w:hAnsiTheme="minorBidi" w:cs="B Nazanin"/>
          <w:rtl/>
          <w:lang w:bidi="fa-IR"/>
          <w:rPrChange w:id="1" w:author="Mostafa Fazli" w:date="2022-06-24T20:31:00Z">
            <w:rPr>
              <w:ins w:id="2" w:author="Mostafa Fazli" w:date="2022-06-24T20:16:00Z"/>
              <w:rFonts w:asciiTheme="minorBidi" w:hAnsiTheme="minorBidi" w:cs="B Nazanin"/>
              <w:sz w:val="18"/>
              <w:szCs w:val="18"/>
              <w:rtl/>
              <w:lang w:bidi="fa-IR"/>
            </w:rPr>
          </w:rPrChange>
        </w:rPr>
      </w:pPr>
      <w:r w:rsidRPr="00A50CC6">
        <w:rPr>
          <w:rFonts w:asciiTheme="minorBidi" w:hAnsiTheme="minorBidi" w:cs="B Nazanin" w:hint="eastAsia"/>
          <w:rtl/>
          <w:lang w:bidi="fa-IR"/>
          <w:rPrChange w:id="3" w:author="Mostafa Fazli" w:date="2022-06-24T20:31:00Z">
            <w:rPr>
              <w:rFonts w:asciiTheme="minorBidi" w:hAnsiTheme="minorBidi" w:cs="B Nazanin" w:hint="eastAsia"/>
              <w:sz w:val="18"/>
              <w:szCs w:val="18"/>
              <w:rtl/>
              <w:lang w:bidi="fa-IR"/>
            </w:rPr>
          </w:rPrChange>
        </w:rPr>
        <w:t>ا</w:t>
      </w:r>
      <w:r w:rsidRPr="00A50CC6">
        <w:rPr>
          <w:rFonts w:asciiTheme="minorBidi" w:hAnsiTheme="minorBidi" w:cs="B Nazanin" w:hint="cs"/>
          <w:rtl/>
          <w:lang w:bidi="fa-IR"/>
          <w:rPrChange w:id="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5"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6" w:author="Mostafa Fazli" w:date="2022-06-24T20:31:00Z">
            <w:rPr>
              <w:rFonts w:asciiTheme="minorBidi" w:hAnsiTheme="minorBidi" w:cs="B Nazanin"/>
              <w:sz w:val="18"/>
              <w:szCs w:val="18"/>
              <w:rtl/>
              <w:lang w:bidi="fa-IR"/>
            </w:rPr>
          </w:rPrChange>
        </w:rPr>
        <w:t xml:space="preserve"> برنامه با استفاده از زبان </w:t>
      </w:r>
      <w:r w:rsidRPr="00A50CC6">
        <w:rPr>
          <w:rFonts w:asciiTheme="minorBidi" w:hAnsiTheme="minorBidi" w:cs="B Nazanin"/>
          <w:lang w:bidi="fa-IR"/>
          <w:rPrChange w:id="7" w:author="Mostafa Fazli" w:date="2022-06-24T20:31:00Z">
            <w:rPr>
              <w:rFonts w:asciiTheme="minorBidi" w:hAnsiTheme="minorBidi" w:cs="B Nazanin"/>
              <w:sz w:val="18"/>
              <w:szCs w:val="18"/>
              <w:lang w:bidi="fa-IR"/>
            </w:rPr>
          </w:rPrChange>
        </w:rPr>
        <w:t>C++</w:t>
      </w:r>
      <w:r w:rsidRPr="00A50CC6">
        <w:rPr>
          <w:rFonts w:asciiTheme="minorBidi" w:hAnsiTheme="minorBidi" w:cs="B Nazanin"/>
          <w:rtl/>
          <w:lang w:bidi="fa-IR"/>
          <w:rPrChange w:id="8" w:author="Mostafa Fazli" w:date="2022-06-24T20:31:00Z">
            <w:rPr>
              <w:rFonts w:asciiTheme="minorBidi" w:hAnsiTheme="minorBidi" w:cs="B Nazanin"/>
              <w:sz w:val="18"/>
              <w:szCs w:val="18"/>
              <w:rtl/>
              <w:lang w:bidi="fa-IR"/>
            </w:rPr>
          </w:rPrChange>
        </w:rPr>
        <w:t xml:space="preserve"> به دل</w:t>
      </w:r>
      <w:r w:rsidRPr="00A50CC6">
        <w:rPr>
          <w:rFonts w:asciiTheme="minorBidi" w:hAnsiTheme="minorBidi" w:cs="B Nazanin" w:hint="cs"/>
          <w:rtl/>
          <w:lang w:bidi="fa-IR"/>
          <w:rPrChange w:id="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0" w:author="Mostafa Fazli" w:date="2022-06-24T20:31:00Z">
            <w:rPr>
              <w:rFonts w:asciiTheme="minorBidi" w:hAnsiTheme="minorBidi" w:cs="B Nazanin" w:hint="eastAsia"/>
              <w:sz w:val="18"/>
              <w:szCs w:val="18"/>
              <w:rtl/>
              <w:lang w:bidi="fa-IR"/>
            </w:rPr>
          </w:rPrChange>
        </w:rPr>
        <w:t>ل</w:t>
      </w:r>
      <w:r w:rsidRPr="00A50CC6">
        <w:rPr>
          <w:rFonts w:asciiTheme="minorBidi" w:hAnsiTheme="minorBidi" w:cs="B Nazanin"/>
          <w:rtl/>
          <w:lang w:bidi="fa-IR"/>
          <w:rPrChange w:id="11" w:author="Mostafa Fazli" w:date="2022-06-24T20:31:00Z">
            <w:rPr>
              <w:rFonts w:asciiTheme="minorBidi" w:hAnsiTheme="minorBidi" w:cs="B Nazanin"/>
              <w:sz w:val="18"/>
              <w:szCs w:val="18"/>
              <w:rtl/>
              <w:lang w:bidi="fa-IR"/>
            </w:rPr>
          </w:rPrChange>
        </w:rPr>
        <w:t xml:space="preserve"> پشت</w:t>
      </w:r>
      <w:r w:rsidRPr="00A50CC6">
        <w:rPr>
          <w:rFonts w:asciiTheme="minorBidi" w:hAnsiTheme="minorBidi" w:cs="B Nazanin" w:hint="cs"/>
          <w:rtl/>
          <w:lang w:bidi="fa-IR"/>
          <w:rPrChange w:id="1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3" w:author="Mostafa Fazli" w:date="2022-06-24T20:31:00Z">
            <w:rPr>
              <w:rFonts w:asciiTheme="minorBidi" w:hAnsiTheme="minorBidi" w:cs="B Nazanin" w:hint="eastAsia"/>
              <w:sz w:val="18"/>
              <w:szCs w:val="18"/>
              <w:rtl/>
              <w:lang w:bidi="fa-IR"/>
            </w:rPr>
          </w:rPrChange>
        </w:rPr>
        <w:t>بان</w:t>
      </w:r>
      <w:r w:rsidRPr="00A50CC6">
        <w:rPr>
          <w:rFonts w:asciiTheme="minorBidi" w:hAnsiTheme="minorBidi" w:cs="B Nazanin" w:hint="cs"/>
          <w:rtl/>
          <w:lang w:bidi="fa-IR"/>
          <w:rPrChange w:id="1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15" w:author="Mostafa Fazli" w:date="2022-06-24T20:31:00Z">
            <w:rPr>
              <w:rFonts w:asciiTheme="minorBidi" w:hAnsiTheme="minorBidi" w:cs="B Nazanin"/>
              <w:sz w:val="18"/>
              <w:szCs w:val="18"/>
              <w:rtl/>
              <w:lang w:bidi="fa-IR"/>
            </w:rPr>
          </w:rPrChange>
        </w:rPr>
        <w:t xml:space="preserve"> خوب از اشاره‌گرها و همچن</w:t>
      </w:r>
      <w:r w:rsidRPr="00A50CC6">
        <w:rPr>
          <w:rFonts w:asciiTheme="minorBidi" w:hAnsiTheme="minorBidi" w:cs="B Nazanin" w:hint="cs"/>
          <w:rtl/>
          <w:lang w:bidi="fa-IR"/>
          <w:rPrChange w:id="1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7"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18" w:author="Mostafa Fazli" w:date="2022-06-24T20:31:00Z">
            <w:rPr>
              <w:rFonts w:asciiTheme="minorBidi" w:hAnsiTheme="minorBidi" w:cs="B Nazanin"/>
              <w:sz w:val="18"/>
              <w:szCs w:val="18"/>
              <w:rtl/>
              <w:lang w:bidi="fa-IR"/>
            </w:rPr>
          </w:rPrChange>
        </w:rPr>
        <w:t xml:space="preserve"> آسان</w:t>
      </w:r>
      <w:r w:rsidRPr="00A50CC6">
        <w:rPr>
          <w:rFonts w:asciiTheme="minorBidi" w:hAnsiTheme="minorBidi" w:cs="B Nazanin" w:hint="cs"/>
          <w:rtl/>
          <w:lang w:bidi="fa-IR"/>
          <w:rPrChange w:id="1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20" w:author="Mostafa Fazli" w:date="2022-06-24T20:31:00Z">
            <w:rPr>
              <w:rFonts w:asciiTheme="minorBidi" w:hAnsiTheme="minorBidi" w:cs="B Nazanin"/>
              <w:sz w:val="18"/>
              <w:szCs w:val="18"/>
              <w:rtl/>
              <w:lang w:bidi="fa-IR"/>
            </w:rPr>
          </w:rPrChange>
        </w:rPr>
        <w:t xml:space="preserve"> در طراح</w:t>
      </w:r>
      <w:r w:rsidRPr="00A50CC6">
        <w:rPr>
          <w:rFonts w:asciiTheme="minorBidi" w:hAnsiTheme="minorBidi" w:cs="B Nazanin" w:hint="cs"/>
          <w:rtl/>
          <w:lang w:bidi="fa-IR"/>
          <w:rPrChange w:id="2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22" w:author="Mostafa Fazli" w:date="2022-06-24T20:31:00Z">
            <w:rPr>
              <w:rFonts w:asciiTheme="minorBidi" w:hAnsiTheme="minorBidi" w:cs="B Nazanin"/>
              <w:sz w:val="18"/>
              <w:szCs w:val="18"/>
              <w:rtl/>
              <w:lang w:bidi="fa-IR"/>
            </w:rPr>
          </w:rPrChange>
        </w:rPr>
        <w:t xml:space="preserve"> ساختمان داده‌ها، کدنو</w:t>
      </w:r>
      <w:r w:rsidRPr="00A50CC6">
        <w:rPr>
          <w:rFonts w:asciiTheme="minorBidi" w:hAnsiTheme="minorBidi" w:cs="B Nazanin" w:hint="cs"/>
          <w:rtl/>
          <w:lang w:bidi="fa-IR"/>
          <w:rPrChange w:id="2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4" w:author="Mostafa Fazli" w:date="2022-06-24T20:31:00Z">
            <w:rPr>
              <w:rFonts w:asciiTheme="minorBidi" w:hAnsiTheme="minorBidi" w:cs="B Nazanin" w:hint="eastAsia"/>
              <w:sz w:val="18"/>
              <w:szCs w:val="18"/>
              <w:rtl/>
              <w:lang w:bidi="fa-IR"/>
            </w:rPr>
          </w:rPrChange>
        </w:rPr>
        <w:t>س</w:t>
      </w:r>
      <w:r w:rsidRPr="00A50CC6">
        <w:rPr>
          <w:rFonts w:asciiTheme="minorBidi" w:hAnsiTheme="minorBidi" w:cs="B Nazanin" w:hint="cs"/>
          <w:rtl/>
          <w:lang w:bidi="fa-IR"/>
          <w:rPrChange w:id="2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26" w:author="Mostafa Fazli" w:date="2022-06-24T20:31:00Z">
            <w:rPr>
              <w:rFonts w:asciiTheme="minorBidi" w:hAnsiTheme="minorBidi" w:cs="B Nazanin"/>
              <w:sz w:val="18"/>
              <w:szCs w:val="18"/>
              <w:rtl/>
              <w:lang w:bidi="fa-IR"/>
            </w:rPr>
          </w:rPrChange>
        </w:rPr>
        <w:t xml:space="preserve"> شده است.</w:t>
      </w:r>
    </w:p>
    <w:p w14:paraId="347C8EA7" w14:textId="1D66A7B7" w:rsidR="00413098" w:rsidRPr="00A50CC6" w:rsidRDefault="00413098" w:rsidP="00413098">
      <w:pPr>
        <w:bidi/>
        <w:jc w:val="both"/>
        <w:rPr>
          <w:rFonts w:asciiTheme="minorBidi" w:hAnsiTheme="minorBidi" w:cs="B Nazanin"/>
          <w:rtl/>
          <w:lang w:bidi="fa-IR"/>
          <w:rPrChange w:id="27" w:author="Mostafa Fazli" w:date="2022-06-24T20:31:00Z">
            <w:rPr>
              <w:rFonts w:asciiTheme="minorBidi" w:hAnsiTheme="minorBidi" w:cs="B Nazanin"/>
              <w:sz w:val="18"/>
              <w:szCs w:val="18"/>
              <w:rtl/>
              <w:lang w:bidi="fa-IR"/>
            </w:rPr>
          </w:rPrChange>
        </w:rPr>
      </w:pPr>
      <w:ins w:id="28" w:author="Mostafa Fazli" w:date="2022-06-24T20:16:00Z">
        <w:r w:rsidRPr="00A50CC6">
          <w:rPr>
            <w:rFonts w:asciiTheme="minorBidi" w:hAnsiTheme="minorBidi" w:cs="B Nazanin" w:hint="eastAsia"/>
            <w:rtl/>
            <w:lang w:bidi="fa-IR"/>
            <w:rPrChange w:id="29" w:author="Mostafa Fazli" w:date="2022-06-24T20:31:00Z">
              <w:rPr>
                <w:rFonts w:asciiTheme="minorBidi" w:hAnsiTheme="minorBidi" w:cs="B Nazanin" w:hint="eastAsia"/>
                <w:sz w:val="18"/>
                <w:szCs w:val="18"/>
                <w:rtl/>
                <w:lang w:bidi="fa-IR"/>
              </w:rPr>
            </w:rPrChange>
          </w:rPr>
          <w:t>همچن</w:t>
        </w:r>
        <w:r w:rsidRPr="00A50CC6">
          <w:rPr>
            <w:rFonts w:asciiTheme="minorBidi" w:hAnsiTheme="minorBidi" w:cs="B Nazanin" w:hint="cs"/>
            <w:rtl/>
            <w:lang w:bidi="fa-IR"/>
            <w:rPrChange w:id="3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1"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32" w:author="Mostafa Fazli" w:date="2022-06-24T20:31:00Z">
              <w:rPr>
                <w:rFonts w:asciiTheme="minorBidi" w:hAnsiTheme="minorBidi" w:cs="B Nazanin"/>
                <w:sz w:val="18"/>
                <w:szCs w:val="18"/>
                <w:rtl/>
                <w:lang w:bidi="fa-IR"/>
              </w:rPr>
            </w:rPrChange>
          </w:rPr>
          <w:t xml:space="preserve"> در کدنو</w:t>
        </w:r>
        <w:r w:rsidRPr="00A50CC6">
          <w:rPr>
            <w:rFonts w:asciiTheme="minorBidi" w:hAnsiTheme="minorBidi" w:cs="B Nazanin" w:hint="cs"/>
            <w:rtl/>
            <w:lang w:bidi="fa-IR"/>
            <w:rPrChange w:id="3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4" w:author="Mostafa Fazli" w:date="2022-06-24T20:31:00Z">
              <w:rPr>
                <w:rFonts w:asciiTheme="minorBidi" w:hAnsiTheme="minorBidi" w:cs="B Nazanin" w:hint="eastAsia"/>
                <w:sz w:val="18"/>
                <w:szCs w:val="18"/>
                <w:rtl/>
                <w:lang w:bidi="fa-IR"/>
              </w:rPr>
            </w:rPrChange>
          </w:rPr>
          <w:t>س</w:t>
        </w:r>
        <w:r w:rsidRPr="00A50CC6">
          <w:rPr>
            <w:rFonts w:asciiTheme="minorBidi" w:hAnsiTheme="minorBidi" w:cs="B Nazanin" w:hint="cs"/>
            <w:rtl/>
            <w:lang w:bidi="fa-IR"/>
            <w:rPrChange w:id="3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36" w:author="Mostafa Fazli" w:date="2022-06-24T20:31:00Z">
              <w:rPr>
                <w:rFonts w:asciiTheme="minorBidi" w:hAnsiTheme="minorBidi" w:cs="B Nazanin"/>
                <w:sz w:val="18"/>
                <w:szCs w:val="18"/>
                <w:rtl/>
                <w:lang w:bidi="fa-IR"/>
              </w:rPr>
            </w:rPrChange>
          </w:rPr>
          <w:t xml:space="preserve"> تلاش شده است تا </w:t>
        </w:r>
        <w:r w:rsidR="006A2DFA" w:rsidRPr="00A50CC6">
          <w:rPr>
            <w:rFonts w:asciiTheme="minorBidi" w:hAnsiTheme="minorBidi" w:cs="B Nazanin" w:hint="eastAsia"/>
            <w:rtl/>
            <w:lang w:bidi="fa-IR"/>
            <w:rPrChange w:id="37" w:author="Mostafa Fazli" w:date="2022-06-24T20:31:00Z">
              <w:rPr>
                <w:rFonts w:asciiTheme="minorBidi" w:hAnsiTheme="minorBidi" w:cs="B Nazanin" w:hint="eastAsia"/>
                <w:sz w:val="18"/>
                <w:szCs w:val="18"/>
                <w:rtl/>
                <w:lang w:bidi="fa-IR"/>
              </w:rPr>
            </w:rPrChange>
          </w:rPr>
          <w:t>حد</w:t>
        </w:r>
        <w:r w:rsidR="006A2DFA" w:rsidRPr="00A50CC6">
          <w:rPr>
            <w:rFonts w:asciiTheme="minorBidi" w:hAnsiTheme="minorBidi" w:cs="B Nazanin"/>
            <w:rtl/>
            <w:lang w:bidi="fa-IR"/>
            <w:rPrChange w:id="38" w:author="Mostafa Fazli" w:date="2022-06-24T20:31:00Z">
              <w:rPr>
                <w:rFonts w:asciiTheme="minorBidi" w:hAnsiTheme="minorBidi" w:cs="B Nazanin"/>
                <w:sz w:val="18"/>
                <w:szCs w:val="18"/>
                <w:rtl/>
                <w:lang w:bidi="fa-IR"/>
              </w:rPr>
            </w:rPrChange>
          </w:rPr>
          <w:t xml:space="preserve"> ممکن قواعد کد تم</w:t>
        </w:r>
        <w:r w:rsidR="006A2DFA" w:rsidRPr="00A50CC6">
          <w:rPr>
            <w:rFonts w:asciiTheme="minorBidi" w:hAnsiTheme="minorBidi" w:cs="B Nazanin" w:hint="cs"/>
            <w:rtl/>
            <w:lang w:bidi="fa-IR"/>
            <w:rPrChange w:id="39" w:author="Mostafa Fazli" w:date="2022-06-24T20:31:00Z">
              <w:rPr>
                <w:rFonts w:asciiTheme="minorBidi" w:hAnsiTheme="minorBidi" w:cs="B Nazanin" w:hint="cs"/>
                <w:sz w:val="18"/>
                <w:szCs w:val="18"/>
                <w:rtl/>
                <w:lang w:bidi="fa-IR"/>
              </w:rPr>
            </w:rPrChange>
          </w:rPr>
          <w:t>ی</w:t>
        </w:r>
        <w:r w:rsidR="006A2DFA" w:rsidRPr="00A50CC6">
          <w:rPr>
            <w:rFonts w:asciiTheme="minorBidi" w:hAnsiTheme="minorBidi" w:cs="B Nazanin" w:hint="eastAsia"/>
            <w:rtl/>
            <w:lang w:bidi="fa-IR"/>
            <w:rPrChange w:id="40" w:author="Mostafa Fazli" w:date="2022-06-24T20:31:00Z">
              <w:rPr>
                <w:rFonts w:asciiTheme="minorBidi" w:hAnsiTheme="minorBidi" w:cs="B Nazanin" w:hint="eastAsia"/>
                <w:sz w:val="18"/>
                <w:szCs w:val="18"/>
                <w:rtl/>
                <w:lang w:bidi="fa-IR"/>
              </w:rPr>
            </w:rPrChange>
          </w:rPr>
          <w:t>ز</w:t>
        </w:r>
        <w:r w:rsidR="006A2DFA" w:rsidRPr="00A50CC6">
          <w:rPr>
            <w:rFonts w:asciiTheme="minorBidi" w:hAnsiTheme="minorBidi" w:cs="B Nazanin"/>
            <w:rtl/>
            <w:lang w:bidi="fa-IR"/>
            <w:rPrChange w:id="41" w:author="Mostafa Fazli" w:date="2022-06-24T20:31:00Z">
              <w:rPr>
                <w:rFonts w:asciiTheme="minorBidi" w:hAnsiTheme="minorBidi" w:cs="B Nazanin"/>
                <w:sz w:val="18"/>
                <w:szCs w:val="18"/>
                <w:rtl/>
                <w:lang w:bidi="fa-IR"/>
              </w:rPr>
            </w:rPrChange>
          </w:rPr>
          <w:t xml:space="preserve"> رعا</w:t>
        </w:r>
        <w:r w:rsidR="006A2DFA" w:rsidRPr="00A50CC6">
          <w:rPr>
            <w:rFonts w:asciiTheme="minorBidi" w:hAnsiTheme="minorBidi" w:cs="B Nazanin" w:hint="cs"/>
            <w:rtl/>
            <w:lang w:bidi="fa-IR"/>
            <w:rPrChange w:id="42" w:author="Mostafa Fazli" w:date="2022-06-24T20:31:00Z">
              <w:rPr>
                <w:rFonts w:asciiTheme="minorBidi" w:hAnsiTheme="minorBidi" w:cs="B Nazanin" w:hint="cs"/>
                <w:sz w:val="18"/>
                <w:szCs w:val="18"/>
                <w:rtl/>
                <w:lang w:bidi="fa-IR"/>
              </w:rPr>
            </w:rPrChange>
          </w:rPr>
          <w:t>ی</w:t>
        </w:r>
        <w:r w:rsidR="006A2DFA" w:rsidRPr="00A50CC6">
          <w:rPr>
            <w:rFonts w:asciiTheme="minorBidi" w:hAnsiTheme="minorBidi" w:cs="B Nazanin" w:hint="eastAsia"/>
            <w:rtl/>
            <w:lang w:bidi="fa-IR"/>
            <w:rPrChange w:id="43" w:author="Mostafa Fazli" w:date="2022-06-24T20:31:00Z">
              <w:rPr>
                <w:rFonts w:asciiTheme="minorBidi" w:hAnsiTheme="minorBidi" w:cs="B Nazanin" w:hint="eastAsia"/>
                <w:sz w:val="18"/>
                <w:szCs w:val="18"/>
                <w:rtl/>
                <w:lang w:bidi="fa-IR"/>
              </w:rPr>
            </w:rPrChange>
          </w:rPr>
          <w:t>ت</w:t>
        </w:r>
        <w:r w:rsidR="006A2DFA" w:rsidRPr="00A50CC6">
          <w:rPr>
            <w:rFonts w:asciiTheme="minorBidi" w:hAnsiTheme="minorBidi" w:cs="B Nazanin"/>
            <w:rtl/>
            <w:lang w:bidi="fa-IR"/>
            <w:rPrChange w:id="44" w:author="Mostafa Fazli" w:date="2022-06-24T20:31:00Z">
              <w:rPr>
                <w:rFonts w:asciiTheme="minorBidi" w:hAnsiTheme="minorBidi" w:cs="B Nazanin"/>
                <w:sz w:val="18"/>
                <w:szCs w:val="18"/>
                <w:rtl/>
                <w:lang w:bidi="fa-IR"/>
              </w:rPr>
            </w:rPrChange>
          </w:rPr>
          <w:t xml:space="preserve"> شود و کد به صورت صر</w:t>
        </w:r>
        <w:r w:rsidR="006A2DFA" w:rsidRPr="00A50CC6">
          <w:rPr>
            <w:rFonts w:asciiTheme="minorBidi" w:hAnsiTheme="minorBidi" w:cs="B Nazanin" w:hint="cs"/>
            <w:rtl/>
            <w:lang w:bidi="fa-IR"/>
            <w:rPrChange w:id="45" w:author="Mostafa Fazli" w:date="2022-06-24T20:31:00Z">
              <w:rPr>
                <w:rFonts w:asciiTheme="minorBidi" w:hAnsiTheme="minorBidi" w:cs="B Nazanin" w:hint="cs"/>
                <w:sz w:val="18"/>
                <w:szCs w:val="18"/>
                <w:rtl/>
                <w:lang w:bidi="fa-IR"/>
              </w:rPr>
            </w:rPrChange>
          </w:rPr>
          <w:t>ی</w:t>
        </w:r>
        <w:r w:rsidR="006A2DFA" w:rsidRPr="00A50CC6">
          <w:rPr>
            <w:rFonts w:asciiTheme="minorBidi" w:hAnsiTheme="minorBidi" w:cs="B Nazanin" w:hint="eastAsia"/>
            <w:rtl/>
            <w:lang w:bidi="fa-IR"/>
            <w:rPrChange w:id="46" w:author="Mostafa Fazli" w:date="2022-06-24T20:31:00Z">
              <w:rPr>
                <w:rFonts w:asciiTheme="minorBidi" w:hAnsiTheme="minorBidi" w:cs="B Nazanin" w:hint="eastAsia"/>
                <w:sz w:val="18"/>
                <w:szCs w:val="18"/>
                <w:rtl/>
                <w:lang w:bidi="fa-IR"/>
              </w:rPr>
            </w:rPrChange>
          </w:rPr>
          <w:t>ح</w:t>
        </w:r>
        <w:r w:rsidR="006A2DFA" w:rsidRPr="00A50CC6">
          <w:rPr>
            <w:rFonts w:asciiTheme="minorBidi" w:hAnsiTheme="minorBidi" w:cs="B Nazanin"/>
            <w:rtl/>
            <w:lang w:bidi="fa-IR"/>
            <w:rPrChange w:id="47" w:author="Mostafa Fazli" w:date="2022-06-24T20:31:00Z">
              <w:rPr>
                <w:rFonts w:asciiTheme="minorBidi" w:hAnsiTheme="minorBidi" w:cs="B Nazanin"/>
                <w:sz w:val="18"/>
                <w:szCs w:val="18"/>
                <w:rtl/>
                <w:lang w:bidi="fa-IR"/>
              </w:rPr>
            </w:rPrChange>
          </w:rPr>
          <w:t xml:space="preserve"> و خوانا باشد، همچن</w:t>
        </w:r>
        <w:r w:rsidR="006A2DFA" w:rsidRPr="00A50CC6">
          <w:rPr>
            <w:rFonts w:asciiTheme="minorBidi" w:hAnsiTheme="minorBidi" w:cs="B Nazanin" w:hint="cs"/>
            <w:rtl/>
            <w:lang w:bidi="fa-IR"/>
            <w:rPrChange w:id="48" w:author="Mostafa Fazli" w:date="2022-06-24T20:31:00Z">
              <w:rPr>
                <w:rFonts w:asciiTheme="minorBidi" w:hAnsiTheme="minorBidi" w:cs="B Nazanin" w:hint="cs"/>
                <w:sz w:val="18"/>
                <w:szCs w:val="18"/>
                <w:rtl/>
                <w:lang w:bidi="fa-IR"/>
              </w:rPr>
            </w:rPrChange>
          </w:rPr>
          <w:t>ی</w:t>
        </w:r>
        <w:r w:rsidR="006A2DFA" w:rsidRPr="00A50CC6">
          <w:rPr>
            <w:rFonts w:asciiTheme="minorBidi" w:hAnsiTheme="minorBidi" w:cs="B Nazanin" w:hint="eastAsia"/>
            <w:rtl/>
            <w:lang w:bidi="fa-IR"/>
            <w:rPrChange w:id="49" w:author="Mostafa Fazli" w:date="2022-06-24T20:31:00Z">
              <w:rPr>
                <w:rFonts w:asciiTheme="minorBidi" w:hAnsiTheme="minorBidi" w:cs="B Nazanin" w:hint="eastAsia"/>
                <w:sz w:val="18"/>
                <w:szCs w:val="18"/>
                <w:rtl/>
                <w:lang w:bidi="fa-IR"/>
              </w:rPr>
            </w:rPrChange>
          </w:rPr>
          <w:t>ن</w:t>
        </w:r>
        <w:r w:rsidR="006A2DFA" w:rsidRPr="00A50CC6">
          <w:rPr>
            <w:rFonts w:asciiTheme="minorBidi" w:hAnsiTheme="minorBidi" w:cs="B Nazanin"/>
            <w:rtl/>
            <w:lang w:bidi="fa-IR"/>
            <w:rPrChange w:id="50" w:author="Mostafa Fazli" w:date="2022-06-24T20:31:00Z">
              <w:rPr>
                <w:rFonts w:asciiTheme="minorBidi" w:hAnsiTheme="minorBidi" w:cs="B Nazanin"/>
                <w:sz w:val="18"/>
                <w:szCs w:val="18"/>
                <w:rtl/>
                <w:lang w:bidi="fa-IR"/>
              </w:rPr>
            </w:rPrChange>
          </w:rPr>
          <w:t xml:space="preserve"> </w:t>
        </w:r>
      </w:ins>
      <w:ins w:id="51" w:author="Mostafa Fazli" w:date="2022-06-24T20:17:00Z">
        <w:r w:rsidR="006A2DFA" w:rsidRPr="00A50CC6">
          <w:rPr>
            <w:rFonts w:asciiTheme="minorBidi" w:hAnsiTheme="minorBidi" w:cs="B Nazanin" w:hint="eastAsia"/>
            <w:rtl/>
            <w:lang w:bidi="fa-IR"/>
            <w:rPrChange w:id="52" w:author="Mostafa Fazli" w:date="2022-06-24T20:31:00Z">
              <w:rPr>
                <w:rFonts w:asciiTheme="minorBidi" w:hAnsiTheme="minorBidi" w:cs="B Nazanin" w:hint="eastAsia"/>
                <w:sz w:val="18"/>
                <w:szCs w:val="18"/>
                <w:rtl/>
                <w:lang w:bidi="fa-IR"/>
              </w:rPr>
            </w:rPrChange>
          </w:rPr>
          <w:t>کد</w:t>
        </w:r>
        <w:r w:rsidR="006A2DFA" w:rsidRPr="00A50CC6">
          <w:rPr>
            <w:rFonts w:asciiTheme="minorBidi" w:hAnsiTheme="minorBidi" w:cs="B Nazanin"/>
            <w:rtl/>
            <w:lang w:bidi="fa-IR"/>
            <w:rPrChange w:id="53"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54" w:author="Mostafa Fazli" w:date="2022-06-24T20:31:00Z">
              <w:rPr>
                <w:rFonts w:asciiTheme="minorBidi" w:hAnsiTheme="minorBidi" w:cs="B Nazanin" w:hint="eastAsia"/>
                <w:sz w:val="18"/>
                <w:szCs w:val="18"/>
                <w:rtl/>
                <w:lang w:bidi="fa-IR"/>
              </w:rPr>
            </w:rPrChange>
          </w:rPr>
          <w:t>کامنت</w:t>
        </w:r>
        <w:r w:rsidR="006A2DFA" w:rsidRPr="00A50CC6">
          <w:rPr>
            <w:rFonts w:asciiTheme="minorBidi" w:hAnsiTheme="minorBidi" w:cs="B Nazanin"/>
            <w:rtl/>
            <w:lang w:bidi="fa-IR"/>
            <w:rPrChange w:id="55"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56" w:author="Mostafa Fazli" w:date="2022-06-24T20:31:00Z">
              <w:rPr>
                <w:rFonts w:asciiTheme="minorBidi" w:hAnsiTheme="minorBidi" w:cs="B Nazanin" w:hint="eastAsia"/>
                <w:sz w:val="18"/>
                <w:szCs w:val="18"/>
                <w:rtl/>
                <w:lang w:bidi="fa-IR"/>
              </w:rPr>
            </w:rPrChange>
          </w:rPr>
          <w:t>گزار</w:t>
        </w:r>
        <w:r w:rsidR="006A2DFA" w:rsidRPr="00A50CC6">
          <w:rPr>
            <w:rFonts w:asciiTheme="minorBidi" w:hAnsiTheme="minorBidi" w:cs="B Nazanin" w:hint="cs"/>
            <w:rtl/>
            <w:lang w:bidi="fa-IR"/>
            <w:rPrChange w:id="57" w:author="Mostafa Fazli" w:date="2022-06-24T20:31:00Z">
              <w:rPr>
                <w:rFonts w:asciiTheme="minorBidi" w:hAnsiTheme="minorBidi" w:cs="B Nazanin" w:hint="cs"/>
                <w:sz w:val="18"/>
                <w:szCs w:val="18"/>
                <w:rtl/>
                <w:lang w:bidi="fa-IR"/>
              </w:rPr>
            </w:rPrChange>
          </w:rPr>
          <w:t>ی</w:t>
        </w:r>
        <w:r w:rsidR="006A2DFA" w:rsidRPr="00A50CC6">
          <w:rPr>
            <w:rFonts w:asciiTheme="minorBidi" w:hAnsiTheme="minorBidi" w:cs="B Nazanin"/>
            <w:rtl/>
            <w:lang w:bidi="fa-IR"/>
            <w:rPrChange w:id="58"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59" w:author="Mostafa Fazli" w:date="2022-06-24T20:31:00Z">
              <w:rPr>
                <w:rFonts w:asciiTheme="minorBidi" w:hAnsiTheme="minorBidi" w:cs="B Nazanin" w:hint="eastAsia"/>
                <w:sz w:val="18"/>
                <w:szCs w:val="18"/>
                <w:rtl/>
                <w:lang w:bidi="fa-IR"/>
              </w:rPr>
            </w:rPrChange>
          </w:rPr>
          <w:t>شده</w:t>
        </w:r>
        <w:r w:rsidR="006A2DFA" w:rsidRPr="00A50CC6">
          <w:rPr>
            <w:rFonts w:asciiTheme="minorBidi" w:hAnsiTheme="minorBidi" w:cs="B Nazanin"/>
            <w:rtl/>
            <w:lang w:bidi="fa-IR"/>
            <w:rPrChange w:id="60"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61" w:author="Mostafa Fazli" w:date="2022-06-24T20:31:00Z">
              <w:rPr>
                <w:rFonts w:asciiTheme="minorBidi" w:hAnsiTheme="minorBidi" w:cs="B Nazanin" w:hint="eastAsia"/>
                <w:sz w:val="18"/>
                <w:szCs w:val="18"/>
                <w:rtl/>
                <w:lang w:bidi="fa-IR"/>
              </w:rPr>
            </w:rPrChange>
          </w:rPr>
          <w:t>است</w:t>
        </w:r>
        <w:r w:rsidR="006A2DFA" w:rsidRPr="00A50CC6">
          <w:rPr>
            <w:rFonts w:asciiTheme="minorBidi" w:hAnsiTheme="minorBidi" w:cs="B Nazanin"/>
            <w:rtl/>
            <w:lang w:bidi="fa-IR"/>
            <w:rPrChange w:id="62"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63" w:author="Mostafa Fazli" w:date="2022-06-24T20:31:00Z">
              <w:rPr>
                <w:rFonts w:asciiTheme="minorBidi" w:hAnsiTheme="minorBidi" w:cs="B Nazanin" w:hint="eastAsia"/>
                <w:sz w:val="18"/>
                <w:szCs w:val="18"/>
                <w:rtl/>
                <w:lang w:bidi="fa-IR"/>
              </w:rPr>
            </w:rPrChange>
          </w:rPr>
          <w:t>تا</w:t>
        </w:r>
        <w:r w:rsidR="006A2DFA" w:rsidRPr="00A50CC6">
          <w:rPr>
            <w:rFonts w:asciiTheme="minorBidi" w:hAnsiTheme="minorBidi" w:cs="B Nazanin"/>
            <w:rtl/>
            <w:lang w:bidi="fa-IR"/>
            <w:rPrChange w:id="64"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65" w:author="Mostafa Fazli" w:date="2022-06-24T20:31:00Z">
              <w:rPr>
                <w:rFonts w:asciiTheme="minorBidi" w:hAnsiTheme="minorBidi" w:cs="B Nazanin" w:hint="eastAsia"/>
                <w:sz w:val="18"/>
                <w:szCs w:val="18"/>
                <w:rtl/>
                <w:lang w:bidi="fa-IR"/>
              </w:rPr>
            </w:rPrChange>
          </w:rPr>
          <w:t>درک</w:t>
        </w:r>
        <w:r w:rsidR="006A2DFA" w:rsidRPr="00A50CC6">
          <w:rPr>
            <w:rFonts w:asciiTheme="minorBidi" w:hAnsiTheme="minorBidi" w:cs="B Nazanin"/>
            <w:rtl/>
            <w:lang w:bidi="fa-IR"/>
            <w:rPrChange w:id="66"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67" w:author="Mostafa Fazli" w:date="2022-06-24T20:31:00Z">
              <w:rPr>
                <w:rFonts w:asciiTheme="minorBidi" w:hAnsiTheme="minorBidi" w:cs="B Nazanin" w:hint="eastAsia"/>
                <w:sz w:val="18"/>
                <w:szCs w:val="18"/>
                <w:rtl/>
                <w:lang w:bidi="fa-IR"/>
              </w:rPr>
            </w:rPrChange>
          </w:rPr>
          <w:t>کد</w:t>
        </w:r>
        <w:r w:rsidR="006A2DFA" w:rsidRPr="00A50CC6">
          <w:rPr>
            <w:rFonts w:asciiTheme="minorBidi" w:hAnsiTheme="minorBidi" w:cs="B Nazanin"/>
            <w:rtl/>
            <w:lang w:bidi="fa-IR"/>
            <w:rPrChange w:id="68"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69" w:author="Mostafa Fazli" w:date="2022-06-24T20:31:00Z">
              <w:rPr>
                <w:rFonts w:asciiTheme="minorBidi" w:hAnsiTheme="minorBidi" w:cs="B Nazanin" w:hint="eastAsia"/>
                <w:sz w:val="18"/>
                <w:szCs w:val="18"/>
                <w:rtl/>
                <w:lang w:bidi="fa-IR"/>
              </w:rPr>
            </w:rPrChange>
          </w:rPr>
          <w:t>آسان</w:t>
        </w:r>
        <w:r w:rsidR="006A2DFA" w:rsidRPr="00A50CC6">
          <w:rPr>
            <w:rFonts w:asciiTheme="minorBidi" w:hAnsiTheme="minorBidi" w:cs="B Nazanin"/>
            <w:rtl/>
            <w:lang w:bidi="fa-IR"/>
            <w:rPrChange w:id="70"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71" w:author="Mostafa Fazli" w:date="2022-06-24T20:31:00Z">
              <w:rPr>
                <w:rFonts w:asciiTheme="minorBidi" w:hAnsiTheme="minorBidi" w:cs="B Nazanin" w:hint="eastAsia"/>
                <w:sz w:val="18"/>
                <w:szCs w:val="18"/>
                <w:rtl/>
                <w:lang w:bidi="fa-IR"/>
              </w:rPr>
            </w:rPrChange>
          </w:rPr>
          <w:t>تر</w:t>
        </w:r>
        <w:r w:rsidR="006A2DFA" w:rsidRPr="00A50CC6">
          <w:rPr>
            <w:rFonts w:asciiTheme="minorBidi" w:hAnsiTheme="minorBidi" w:cs="B Nazanin"/>
            <w:rtl/>
            <w:lang w:bidi="fa-IR"/>
            <w:rPrChange w:id="72" w:author="Mostafa Fazli" w:date="2022-06-24T20:31:00Z">
              <w:rPr>
                <w:rFonts w:asciiTheme="minorBidi" w:hAnsiTheme="minorBidi" w:cs="B Nazanin"/>
                <w:sz w:val="18"/>
                <w:szCs w:val="18"/>
                <w:rtl/>
                <w:lang w:bidi="fa-IR"/>
              </w:rPr>
            </w:rPrChange>
          </w:rPr>
          <w:t xml:space="preserve"> </w:t>
        </w:r>
        <w:r w:rsidR="006A2DFA" w:rsidRPr="00A50CC6">
          <w:rPr>
            <w:rFonts w:asciiTheme="minorBidi" w:hAnsiTheme="minorBidi" w:cs="B Nazanin" w:hint="eastAsia"/>
            <w:rtl/>
            <w:lang w:bidi="fa-IR"/>
            <w:rPrChange w:id="73" w:author="Mostafa Fazli" w:date="2022-06-24T20:31:00Z">
              <w:rPr>
                <w:rFonts w:asciiTheme="minorBidi" w:hAnsiTheme="minorBidi" w:cs="B Nazanin" w:hint="eastAsia"/>
                <w:sz w:val="18"/>
                <w:szCs w:val="18"/>
                <w:rtl/>
                <w:lang w:bidi="fa-IR"/>
              </w:rPr>
            </w:rPrChange>
          </w:rPr>
          <w:t>شود</w:t>
        </w:r>
        <w:r w:rsidR="006A2DFA" w:rsidRPr="00A50CC6">
          <w:rPr>
            <w:rFonts w:asciiTheme="minorBidi" w:hAnsiTheme="minorBidi" w:cs="B Nazanin"/>
            <w:rtl/>
            <w:lang w:bidi="fa-IR"/>
            <w:rPrChange w:id="74" w:author="Mostafa Fazli" w:date="2022-06-24T20:31:00Z">
              <w:rPr>
                <w:rFonts w:asciiTheme="minorBidi" w:hAnsiTheme="minorBidi" w:cs="B Nazanin"/>
                <w:sz w:val="18"/>
                <w:szCs w:val="18"/>
                <w:rtl/>
                <w:lang w:bidi="fa-IR"/>
              </w:rPr>
            </w:rPrChange>
          </w:rPr>
          <w:t>.</w:t>
        </w:r>
      </w:ins>
    </w:p>
    <w:p w14:paraId="43E8BE19" w14:textId="49948059" w:rsidR="007E4C83" w:rsidRPr="00A50CC6" w:rsidRDefault="007E4C83" w:rsidP="007E4C83">
      <w:pPr>
        <w:bidi/>
        <w:jc w:val="both"/>
        <w:rPr>
          <w:rFonts w:asciiTheme="minorBidi" w:hAnsiTheme="minorBidi" w:cs="B Nazanin"/>
          <w:rtl/>
          <w:lang w:bidi="fa-IR"/>
          <w:rPrChange w:id="75" w:author="Mostafa Fazli" w:date="2022-06-24T20:31:00Z">
            <w:rPr>
              <w:rFonts w:asciiTheme="minorBidi" w:hAnsiTheme="minorBidi" w:cs="B Nazanin"/>
              <w:sz w:val="18"/>
              <w:szCs w:val="18"/>
              <w:rtl/>
              <w:lang w:bidi="fa-IR"/>
            </w:rPr>
          </w:rPrChange>
        </w:rPr>
      </w:pPr>
      <w:r w:rsidRPr="00A50CC6">
        <w:rPr>
          <w:rFonts w:asciiTheme="minorBidi" w:hAnsiTheme="minorBidi" w:cs="B Nazanin" w:hint="eastAsia"/>
          <w:rtl/>
          <w:lang w:bidi="fa-IR"/>
          <w:rPrChange w:id="76" w:author="Mostafa Fazli" w:date="2022-06-24T20:31:00Z">
            <w:rPr>
              <w:rFonts w:asciiTheme="minorBidi" w:hAnsiTheme="minorBidi" w:cs="B Nazanin" w:hint="eastAsia"/>
              <w:sz w:val="18"/>
              <w:szCs w:val="18"/>
              <w:rtl/>
              <w:lang w:bidi="fa-IR"/>
            </w:rPr>
          </w:rPrChange>
        </w:rPr>
        <w:t>شما</w:t>
      </w:r>
      <w:r w:rsidRPr="00A50CC6">
        <w:rPr>
          <w:rFonts w:asciiTheme="minorBidi" w:hAnsiTheme="minorBidi" w:cs="B Nazanin"/>
          <w:rtl/>
          <w:lang w:bidi="fa-IR"/>
          <w:rPrChange w:id="77"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78" w:author="Mostafa Fazli" w:date="2022-06-24T20:31:00Z">
            <w:rPr>
              <w:rFonts w:asciiTheme="minorBidi" w:hAnsiTheme="minorBidi" w:cs="B Nazanin" w:hint="eastAsia"/>
              <w:sz w:val="18"/>
              <w:szCs w:val="18"/>
              <w:rtl/>
              <w:lang w:bidi="fa-IR"/>
            </w:rPr>
          </w:rPrChange>
        </w:rPr>
        <w:t>در</w:t>
      </w:r>
      <w:r w:rsidRPr="00A50CC6">
        <w:rPr>
          <w:rFonts w:asciiTheme="minorBidi" w:hAnsiTheme="minorBidi" w:cs="B Nazanin"/>
          <w:rtl/>
          <w:lang w:bidi="fa-IR"/>
          <w:rPrChange w:id="7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80" w:author="Mostafa Fazli" w:date="2022-06-24T20:31:00Z">
            <w:rPr>
              <w:rFonts w:asciiTheme="minorBidi" w:hAnsiTheme="minorBidi" w:cs="B Nazanin" w:hint="eastAsia"/>
              <w:sz w:val="18"/>
              <w:szCs w:val="18"/>
              <w:rtl/>
              <w:lang w:bidi="fa-IR"/>
            </w:rPr>
          </w:rPrChange>
        </w:rPr>
        <w:t>پوشه</w:t>
      </w:r>
      <w:r w:rsidRPr="00A50CC6">
        <w:rPr>
          <w:rFonts w:asciiTheme="minorBidi" w:hAnsiTheme="minorBidi" w:cs="B Nazanin"/>
          <w:rtl/>
          <w:lang w:bidi="fa-IR"/>
          <w:rPrChange w:id="81"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82" w:author="Mostafa Fazli" w:date="2022-06-24T20:31:00Z">
            <w:rPr>
              <w:rFonts w:asciiTheme="minorBidi" w:hAnsiTheme="minorBidi" w:cs="B Nazanin" w:hint="eastAsia"/>
              <w:sz w:val="18"/>
              <w:szCs w:val="18"/>
              <w:rtl/>
              <w:lang w:bidi="fa-IR"/>
            </w:rPr>
          </w:rPrChange>
        </w:rPr>
        <w:t>ا</w:t>
      </w:r>
      <w:r w:rsidRPr="00A50CC6">
        <w:rPr>
          <w:rFonts w:asciiTheme="minorBidi" w:hAnsiTheme="minorBidi" w:cs="B Nazanin" w:hint="cs"/>
          <w:rtl/>
          <w:lang w:bidi="fa-IR"/>
          <w:rPrChange w:id="8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84"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85"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86" w:author="Mostafa Fazli" w:date="2022-06-24T20:31:00Z">
            <w:rPr>
              <w:rFonts w:asciiTheme="minorBidi" w:hAnsiTheme="minorBidi" w:cs="B Nazanin" w:hint="eastAsia"/>
              <w:sz w:val="18"/>
              <w:szCs w:val="18"/>
              <w:rtl/>
              <w:lang w:bidi="fa-IR"/>
            </w:rPr>
          </w:rPrChange>
        </w:rPr>
        <w:t>برنامه،</w:t>
      </w:r>
      <w:r w:rsidRPr="00A50CC6">
        <w:rPr>
          <w:rFonts w:asciiTheme="minorBidi" w:hAnsiTheme="minorBidi" w:cs="B Nazanin"/>
          <w:rtl/>
          <w:lang w:bidi="fa-IR"/>
          <w:rPrChange w:id="87" w:author="Mostafa Fazli" w:date="2022-06-24T20:31:00Z">
            <w:rPr>
              <w:rFonts w:asciiTheme="minorBidi" w:hAnsiTheme="minorBidi" w:cs="B Nazanin"/>
              <w:sz w:val="18"/>
              <w:szCs w:val="18"/>
              <w:rtl/>
              <w:lang w:bidi="fa-IR"/>
            </w:rPr>
          </w:rPrChange>
        </w:rPr>
        <w:t xml:space="preserve"> 6 </w:t>
      </w:r>
      <w:r w:rsidRPr="00A50CC6">
        <w:rPr>
          <w:rFonts w:asciiTheme="minorBidi" w:hAnsiTheme="minorBidi" w:cs="B Nazanin" w:hint="eastAsia"/>
          <w:rtl/>
          <w:lang w:bidi="fa-IR"/>
          <w:rPrChange w:id="88" w:author="Mostafa Fazli" w:date="2022-06-24T20:31:00Z">
            <w:rPr>
              <w:rFonts w:asciiTheme="minorBidi" w:hAnsiTheme="minorBidi" w:cs="B Nazanin" w:hint="eastAsia"/>
              <w:sz w:val="18"/>
              <w:szCs w:val="18"/>
              <w:rtl/>
              <w:lang w:bidi="fa-IR"/>
            </w:rPr>
          </w:rPrChange>
        </w:rPr>
        <w:t>فا</w:t>
      </w:r>
      <w:r w:rsidRPr="00A50CC6">
        <w:rPr>
          <w:rFonts w:asciiTheme="minorBidi" w:hAnsiTheme="minorBidi" w:cs="B Nazanin" w:hint="cs"/>
          <w:rtl/>
          <w:lang w:bidi="fa-IR"/>
          <w:rPrChange w:id="8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90" w:author="Mostafa Fazli" w:date="2022-06-24T20:31:00Z">
            <w:rPr>
              <w:rFonts w:asciiTheme="minorBidi" w:hAnsiTheme="minorBidi" w:cs="B Nazanin" w:hint="eastAsia"/>
              <w:sz w:val="18"/>
              <w:szCs w:val="18"/>
              <w:rtl/>
              <w:lang w:bidi="fa-IR"/>
            </w:rPr>
          </w:rPrChange>
        </w:rPr>
        <w:t>ل</w:t>
      </w:r>
      <w:r w:rsidRPr="00A50CC6">
        <w:rPr>
          <w:rFonts w:asciiTheme="minorBidi" w:hAnsiTheme="minorBidi" w:cs="B Nazanin"/>
          <w:rtl/>
          <w:lang w:bidi="fa-IR"/>
          <w:rPrChange w:id="91"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92" w:author="Mostafa Fazli" w:date="2022-06-24T20:31:00Z">
            <w:rPr>
              <w:rFonts w:asciiTheme="minorBidi" w:hAnsiTheme="minorBidi" w:cs="B Nazanin" w:hint="eastAsia"/>
              <w:sz w:val="18"/>
              <w:szCs w:val="18"/>
              <w:rtl/>
              <w:lang w:bidi="fa-IR"/>
            </w:rPr>
          </w:rPrChange>
        </w:rPr>
        <w:t>س</w:t>
      </w:r>
      <w:r w:rsidRPr="00A50CC6">
        <w:rPr>
          <w:rFonts w:asciiTheme="minorBidi" w:hAnsiTheme="minorBidi" w:cs="B Nazanin" w:hint="cs"/>
          <w:rtl/>
          <w:lang w:bidi="fa-IR"/>
          <w:rPrChange w:id="9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94" w:author="Mostafa Fazli" w:date="2022-06-24T20:31:00Z">
            <w:rPr>
              <w:rFonts w:asciiTheme="minorBidi" w:hAnsiTheme="minorBidi" w:cs="B Nazanin" w:hint="eastAsia"/>
              <w:sz w:val="18"/>
              <w:szCs w:val="18"/>
              <w:rtl/>
              <w:lang w:bidi="fa-IR"/>
            </w:rPr>
          </w:rPrChange>
        </w:rPr>
        <w:t>پلاس‌پلاس</w:t>
      </w:r>
      <w:r w:rsidRPr="00A50CC6">
        <w:rPr>
          <w:rFonts w:asciiTheme="minorBidi" w:hAnsiTheme="minorBidi" w:cs="B Nazanin"/>
          <w:rtl/>
          <w:lang w:bidi="fa-IR"/>
          <w:rPrChange w:id="95" w:author="Mostafa Fazli" w:date="2022-06-24T20:31:00Z">
            <w:rPr>
              <w:rFonts w:asciiTheme="minorBidi" w:hAnsiTheme="minorBidi" w:cs="B Nazanin"/>
              <w:sz w:val="18"/>
              <w:szCs w:val="18"/>
              <w:rtl/>
              <w:lang w:bidi="fa-IR"/>
            </w:rPr>
          </w:rPrChange>
        </w:rPr>
        <w:t xml:space="preserve">(با </w:t>
      </w:r>
      <w:r w:rsidRPr="00A50CC6">
        <w:rPr>
          <w:rFonts w:asciiTheme="minorBidi" w:hAnsiTheme="minorBidi" w:cs="B Nazanin" w:hint="eastAsia"/>
          <w:rtl/>
          <w:lang w:bidi="fa-IR"/>
          <w:rPrChange w:id="96" w:author="Mostafa Fazli" w:date="2022-06-24T20:31:00Z">
            <w:rPr>
              <w:rFonts w:asciiTheme="minorBidi" w:hAnsiTheme="minorBidi" w:cs="B Nazanin" w:hint="eastAsia"/>
              <w:sz w:val="18"/>
              <w:szCs w:val="18"/>
              <w:rtl/>
              <w:lang w:bidi="fa-IR"/>
            </w:rPr>
          </w:rPrChange>
        </w:rPr>
        <w:t>فرمت</w:t>
      </w:r>
      <w:r w:rsidRPr="00A50CC6">
        <w:rPr>
          <w:rFonts w:asciiTheme="minorBidi" w:hAnsiTheme="minorBidi" w:cs="B Nazanin"/>
          <w:lang w:bidi="fa-IR"/>
          <w:rPrChange w:id="97" w:author="Mostafa Fazli" w:date="2022-06-24T20:31:00Z">
            <w:rPr>
              <w:rFonts w:asciiTheme="minorBidi" w:hAnsiTheme="minorBidi" w:cs="B Nazanin"/>
              <w:sz w:val="18"/>
              <w:szCs w:val="18"/>
              <w:lang w:bidi="fa-IR"/>
            </w:rPr>
          </w:rPrChange>
        </w:rPr>
        <w:t>.cpp</w:t>
      </w:r>
      <w:r w:rsidRPr="00A50CC6">
        <w:rPr>
          <w:rFonts w:asciiTheme="minorBidi" w:hAnsiTheme="minorBidi" w:cs="B Nazanin"/>
          <w:rtl/>
          <w:lang w:bidi="fa-IR"/>
          <w:rPrChange w:id="98" w:author="Mostafa Fazli" w:date="2022-06-24T20:31:00Z">
            <w:rPr>
              <w:rFonts w:asciiTheme="minorBidi" w:hAnsiTheme="minorBidi" w:cs="B Nazanin"/>
              <w:sz w:val="18"/>
              <w:szCs w:val="18"/>
              <w:rtl/>
              <w:lang w:bidi="fa-IR"/>
            </w:rPr>
          </w:rPrChange>
        </w:rPr>
        <w:t xml:space="preserve"> مشخص شده‌اند)، </w:t>
      </w:r>
      <w:r w:rsidRPr="00A50CC6">
        <w:rPr>
          <w:rFonts w:asciiTheme="minorBidi" w:hAnsiTheme="minorBidi" w:cs="B Nazanin" w:hint="cs"/>
          <w:rtl/>
          <w:lang w:bidi="fa-IR"/>
          <w:rPrChange w:id="9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00"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rtl/>
          <w:lang w:bidi="fa-IR"/>
          <w:rPrChange w:id="101" w:author="Mostafa Fazli" w:date="2022-06-24T20:31:00Z">
            <w:rPr>
              <w:rFonts w:asciiTheme="minorBidi" w:hAnsiTheme="minorBidi" w:cs="B Nazanin"/>
              <w:sz w:val="18"/>
              <w:szCs w:val="18"/>
              <w:rtl/>
              <w:lang w:bidi="fa-IR"/>
            </w:rPr>
          </w:rPrChange>
        </w:rPr>
        <w:t xml:space="preserve"> فا</w:t>
      </w:r>
      <w:r w:rsidRPr="00A50CC6">
        <w:rPr>
          <w:rFonts w:asciiTheme="minorBidi" w:hAnsiTheme="minorBidi" w:cs="B Nazanin" w:hint="cs"/>
          <w:rtl/>
          <w:lang w:bidi="fa-IR"/>
          <w:rPrChange w:id="10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03" w:author="Mostafa Fazli" w:date="2022-06-24T20:31:00Z">
            <w:rPr>
              <w:rFonts w:asciiTheme="minorBidi" w:hAnsiTheme="minorBidi" w:cs="B Nazanin" w:hint="eastAsia"/>
              <w:sz w:val="18"/>
              <w:szCs w:val="18"/>
              <w:rtl/>
              <w:lang w:bidi="fa-IR"/>
            </w:rPr>
          </w:rPrChange>
        </w:rPr>
        <w:t>ل</w:t>
      </w:r>
      <w:r w:rsidRPr="00A50CC6">
        <w:rPr>
          <w:rFonts w:asciiTheme="minorBidi" w:hAnsiTheme="minorBidi" w:cs="B Nazanin"/>
          <w:rtl/>
          <w:lang w:bidi="fa-IR"/>
          <w:rPrChange w:id="104" w:author="Mostafa Fazli" w:date="2022-06-24T20:31:00Z">
            <w:rPr>
              <w:rFonts w:asciiTheme="minorBidi" w:hAnsiTheme="minorBidi" w:cs="B Nazanin"/>
              <w:sz w:val="18"/>
              <w:szCs w:val="18"/>
              <w:rtl/>
              <w:lang w:bidi="fa-IR"/>
            </w:rPr>
          </w:rPrChange>
        </w:rPr>
        <w:t xml:space="preserve"> کتابخنه</w:t>
      </w:r>
      <w:r w:rsidRPr="00A50CC6">
        <w:rPr>
          <w:rFonts w:asciiTheme="minorBidi" w:hAnsiTheme="minorBidi" w:cs="B Nazanin"/>
          <w:lang w:bidi="fa-IR"/>
          <w:rPrChange w:id="105" w:author="Mostafa Fazli" w:date="2022-06-24T20:31:00Z">
            <w:rPr>
              <w:rFonts w:asciiTheme="minorBidi" w:hAnsiTheme="minorBidi" w:cs="B Nazanin"/>
              <w:sz w:val="18"/>
              <w:szCs w:val="18"/>
              <w:lang w:bidi="fa-IR"/>
            </w:rPr>
          </w:rPrChange>
        </w:rPr>
        <w:t>)</w:t>
      </w:r>
      <w:r w:rsidRPr="00A50CC6">
        <w:rPr>
          <w:rFonts w:asciiTheme="minorBidi" w:hAnsiTheme="minorBidi" w:cs="B Nazanin" w:hint="eastAsia"/>
          <w:rtl/>
          <w:lang w:bidi="fa-IR"/>
          <w:rPrChange w:id="106" w:author="Mostafa Fazli" w:date="2022-06-24T20:31:00Z">
            <w:rPr>
              <w:rFonts w:asciiTheme="minorBidi" w:hAnsiTheme="minorBidi" w:cs="B Nazanin" w:hint="eastAsia"/>
              <w:sz w:val="18"/>
              <w:szCs w:val="18"/>
              <w:rtl/>
              <w:lang w:bidi="fa-IR"/>
            </w:rPr>
          </w:rPrChange>
        </w:rPr>
        <w:t>با</w:t>
      </w:r>
      <w:r w:rsidRPr="00A50CC6">
        <w:rPr>
          <w:rFonts w:asciiTheme="minorBidi" w:hAnsiTheme="minorBidi" w:cs="B Nazanin"/>
          <w:rtl/>
          <w:lang w:bidi="fa-IR"/>
          <w:rPrChange w:id="107"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08" w:author="Mostafa Fazli" w:date="2022-06-24T20:31:00Z">
            <w:rPr>
              <w:rFonts w:asciiTheme="minorBidi" w:hAnsiTheme="minorBidi" w:cs="B Nazanin" w:hint="eastAsia"/>
              <w:sz w:val="18"/>
              <w:szCs w:val="18"/>
              <w:rtl/>
              <w:lang w:bidi="fa-IR"/>
            </w:rPr>
          </w:rPrChange>
        </w:rPr>
        <w:t>فرمت</w:t>
      </w:r>
      <w:r w:rsidRPr="00A50CC6">
        <w:rPr>
          <w:rFonts w:asciiTheme="minorBidi" w:hAnsiTheme="minorBidi" w:cs="B Nazanin"/>
          <w:lang w:bidi="fa-IR"/>
          <w:rPrChange w:id="109" w:author="Mostafa Fazli" w:date="2022-06-24T20:31:00Z">
            <w:rPr>
              <w:rFonts w:asciiTheme="minorBidi" w:hAnsiTheme="minorBidi" w:cs="B Nazanin"/>
              <w:sz w:val="18"/>
              <w:szCs w:val="18"/>
              <w:lang w:bidi="fa-IR"/>
            </w:rPr>
          </w:rPrChange>
        </w:rPr>
        <w:t>.h</w:t>
      </w:r>
      <w:r w:rsidRPr="00A50CC6">
        <w:rPr>
          <w:rFonts w:asciiTheme="minorBidi" w:hAnsiTheme="minorBidi" w:cs="B Nazanin"/>
          <w:rtl/>
          <w:lang w:bidi="fa-IR"/>
          <w:rPrChange w:id="11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11" w:author="Mostafa Fazli" w:date="2022-06-24T20:31:00Z">
            <w:rPr>
              <w:rFonts w:asciiTheme="minorBidi" w:hAnsiTheme="minorBidi" w:cs="B Nazanin" w:hint="eastAsia"/>
              <w:sz w:val="18"/>
              <w:szCs w:val="18"/>
              <w:rtl/>
              <w:lang w:bidi="fa-IR"/>
            </w:rPr>
          </w:rPrChange>
        </w:rPr>
        <w:t>و</w:t>
      </w:r>
      <w:r w:rsidRPr="00A50CC6">
        <w:rPr>
          <w:rFonts w:asciiTheme="minorBidi" w:hAnsiTheme="minorBidi" w:cs="B Nazanin"/>
          <w:rtl/>
          <w:lang w:bidi="fa-IR"/>
          <w:rPrChange w:id="11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13" w:author="Mostafa Fazli" w:date="2022-06-24T20:31:00Z">
            <w:rPr>
              <w:rFonts w:asciiTheme="minorBidi" w:hAnsiTheme="minorBidi" w:cs="B Nazanin" w:hint="eastAsia"/>
              <w:sz w:val="18"/>
              <w:szCs w:val="18"/>
              <w:rtl/>
              <w:lang w:bidi="fa-IR"/>
            </w:rPr>
          </w:rPrChange>
        </w:rPr>
        <w:t>همچن</w:t>
      </w:r>
      <w:r w:rsidRPr="00A50CC6">
        <w:rPr>
          <w:rFonts w:asciiTheme="minorBidi" w:hAnsiTheme="minorBidi" w:cs="B Nazanin" w:hint="cs"/>
          <w:rtl/>
          <w:lang w:bidi="fa-IR"/>
          <w:rPrChange w:id="11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15"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116"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cs"/>
          <w:rtl/>
          <w:lang w:bidi="fa-IR"/>
          <w:rPrChange w:id="11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18"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rtl/>
          <w:lang w:bidi="fa-IR"/>
          <w:rPrChange w:id="11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20" w:author="Mostafa Fazli" w:date="2022-06-24T20:31:00Z">
            <w:rPr>
              <w:rFonts w:asciiTheme="minorBidi" w:hAnsiTheme="minorBidi" w:cs="B Nazanin" w:hint="eastAsia"/>
              <w:sz w:val="18"/>
              <w:szCs w:val="18"/>
              <w:rtl/>
              <w:lang w:bidi="fa-IR"/>
            </w:rPr>
          </w:rPrChange>
        </w:rPr>
        <w:t>پوشه</w:t>
      </w:r>
      <w:r w:rsidRPr="00A50CC6">
        <w:rPr>
          <w:rFonts w:asciiTheme="minorBidi" w:hAnsiTheme="minorBidi" w:cs="B Nazanin"/>
          <w:rtl/>
          <w:lang w:bidi="fa-IR"/>
          <w:rPrChange w:id="121"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22" w:author="Mostafa Fazli" w:date="2022-06-24T20:31:00Z">
            <w:rPr>
              <w:rFonts w:asciiTheme="minorBidi" w:hAnsiTheme="minorBidi" w:cs="B Nazanin" w:hint="eastAsia"/>
              <w:sz w:val="18"/>
              <w:szCs w:val="18"/>
              <w:rtl/>
              <w:lang w:bidi="fa-IR"/>
            </w:rPr>
          </w:rPrChange>
        </w:rPr>
        <w:t>که</w:t>
      </w:r>
      <w:r w:rsidRPr="00A50CC6">
        <w:rPr>
          <w:rFonts w:asciiTheme="minorBidi" w:hAnsiTheme="minorBidi" w:cs="B Nazanin"/>
          <w:rtl/>
          <w:lang w:bidi="fa-IR"/>
          <w:rPrChange w:id="123"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24" w:author="Mostafa Fazli" w:date="2022-06-24T20:31:00Z">
            <w:rPr>
              <w:rFonts w:asciiTheme="minorBidi" w:hAnsiTheme="minorBidi" w:cs="B Nazanin" w:hint="eastAsia"/>
              <w:sz w:val="18"/>
              <w:szCs w:val="18"/>
              <w:rtl/>
              <w:lang w:bidi="fa-IR"/>
            </w:rPr>
          </w:rPrChange>
        </w:rPr>
        <w:t>شامل</w:t>
      </w:r>
      <w:r w:rsidRPr="00A50CC6">
        <w:rPr>
          <w:rFonts w:asciiTheme="minorBidi" w:hAnsiTheme="minorBidi" w:cs="B Nazanin"/>
          <w:rtl/>
          <w:lang w:bidi="fa-IR"/>
          <w:rPrChange w:id="125"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26" w:author="Mostafa Fazli" w:date="2022-06-24T20:31:00Z">
            <w:rPr>
              <w:rFonts w:asciiTheme="minorBidi" w:hAnsiTheme="minorBidi" w:cs="B Nazanin" w:hint="eastAsia"/>
              <w:sz w:val="18"/>
              <w:szCs w:val="18"/>
              <w:rtl/>
              <w:lang w:bidi="fa-IR"/>
            </w:rPr>
          </w:rPrChange>
        </w:rPr>
        <w:t>چند</w:t>
      </w:r>
      <w:r w:rsidRPr="00A50CC6">
        <w:rPr>
          <w:rFonts w:asciiTheme="minorBidi" w:hAnsiTheme="minorBidi" w:cs="B Nazanin" w:hint="cs"/>
          <w:rtl/>
          <w:lang w:bidi="fa-IR"/>
          <w:rPrChange w:id="12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28"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12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30" w:author="Mostafa Fazli" w:date="2022-06-24T20:31:00Z">
            <w:rPr>
              <w:rFonts w:asciiTheme="minorBidi" w:hAnsiTheme="minorBidi" w:cs="B Nazanin" w:hint="eastAsia"/>
              <w:sz w:val="18"/>
              <w:szCs w:val="18"/>
              <w:rtl/>
              <w:lang w:bidi="fa-IR"/>
            </w:rPr>
          </w:rPrChange>
        </w:rPr>
        <w:t>تست</w:t>
      </w:r>
      <w:r w:rsidRPr="00A50CC6">
        <w:rPr>
          <w:rFonts w:asciiTheme="minorBidi" w:hAnsiTheme="minorBidi" w:cs="B Nazanin"/>
          <w:rtl/>
          <w:lang w:bidi="fa-IR"/>
          <w:rPrChange w:id="131"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32"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hint="cs"/>
          <w:rtl/>
          <w:lang w:bidi="fa-IR"/>
          <w:rPrChange w:id="13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34" w:author="Mostafa Fazli" w:date="2022-06-24T20:31:00Z">
            <w:rPr>
              <w:rFonts w:asciiTheme="minorBidi" w:hAnsiTheme="minorBidi" w:cs="B Nazanin" w:hint="eastAsia"/>
              <w:sz w:val="18"/>
              <w:szCs w:val="18"/>
              <w:rtl/>
              <w:lang w:bidi="fa-IR"/>
            </w:rPr>
          </w:rPrChange>
        </w:rPr>
        <w:t>س</w:t>
      </w:r>
      <w:r w:rsidRPr="00A50CC6">
        <w:rPr>
          <w:rFonts w:asciiTheme="minorBidi" w:hAnsiTheme="minorBidi" w:cs="B Nazanin"/>
          <w:rtl/>
          <w:lang w:bidi="fa-IR"/>
          <w:rPrChange w:id="135"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36" w:author="Mostafa Fazli" w:date="2022-06-24T20:31:00Z">
            <w:rPr>
              <w:rFonts w:asciiTheme="minorBidi" w:hAnsiTheme="minorBidi" w:cs="B Nazanin" w:hint="eastAsia"/>
              <w:sz w:val="18"/>
              <w:szCs w:val="18"/>
              <w:rtl/>
              <w:lang w:bidi="fa-IR"/>
            </w:rPr>
          </w:rPrChange>
        </w:rPr>
        <w:t>مختلف</w:t>
      </w:r>
      <w:r w:rsidRPr="00A50CC6">
        <w:rPr>
          <w:rFonts w:asciiTheme="minorBidi" w:hAnsiTheme="minorBidi" w:cs="B Nazanin"/>
          <w:rtl/>
          <w:lang w:bidi="fa-IR"/>
          <w:rPrChange w:id="137"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38" w:author="Mostafa Fazli" w:date="2022-06-24T20:31:00Z">
            <w:rPr>
              <w:rFonts w:asciiTheme="minorBidi" w:hAnsiTheme="minorBidi" w:cs="B Nazanin" w:hint="eastAsia"/>
              <w:sz w:val="18"/>
              <w:szCs w:val="18"/>
              <w:rtl/>
              <w:lang w:bidi="fa-IR"/>
            </w:rPr>
          </w:rPrChange>
        </w:rPr>
        <w:t>برا</w:t>
      </w:r>
      <w:r w:rsidRPr="00A50CC6">
        <w:rPr>
          <w:rFonts w:asciiTheme="minorBidi" w:hAnsiTheme="minorBidi" w:cs="B Nazanin" w:hint="cs"/>
          <w:rtl/>
          <w:lang w:bidi="fa-IR"/>
          <w:rPrChange w:id="13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14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41" w:author="Mostafa Fazli" w:date="2022-06-24T20:31:00Z">
            <w:rPr>
              <w:rFonts w:asciiTheme="minorBidi" w:hAnsiTheme="minorBidi" w:cs="B Nazanin" w:hint="eastAsia"/>
              <w:sz w:val="18"/>
              <w:szCs w:val="18"/>
              <w:rtl/>
              <w:lang w:bidi="fa-IR"/>
            </w:rPr>
          </w:rPrChange>
        </w:rPr>
        <w:t>تست</w:t>
      </w:r>
      <w:r w:rsidRPr="00A50CC6">
        <w:rPr>
          <w:rFonts w:asciiTheme="minorBidi" w:hAnsiTheme="minorBidi" w:cs="B Nazanin"/>
          <w:rtl/>
          <w:lang w:bidi="fa-IR"/>
          <w:rPrChange w:id="14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43" w:author="Mostafa Fazli" w:date="2022-06-24T20:31:00Z">
            <w:rPr>
              <w:rFonts w:asciiTheme="minorBidi" w:hAnsiTheme="minorBidi" w:cs="B Nazanin" w:hint="eastAsia"/>
              <w:sz w:val="18"/>
              <w:szCs w:val="18"/>
              <w:rtl/>
              <w:lang w:bidi="fa-IR"/>
            </w:rPr>
          </w:rPrChange>
        </w:rPr>
        <w:t>برنامه</w:t>
      </w:r>
      <w:r w:rsidRPr="00A50CC6">
        <w:rPr>
          <w:rFonts w:asciiTheme="minorBidi" w:hAnsiTheme="minorBidi" w:cs="B Nazanin"/>
          <w:rtl/>
          <w:lang w:bidi="fa-IR"/>
          <w:rPrChange w:id="144"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45" w:author="Mostafa Fazli" w:date="2022-06-24T20:31:00Z">
            <w:rPr>
              <w:rFonts w:asciiTheme="minorBidi" w:hAnsiTheme="minorBidi" w:cs="B Nazanin" w:hint="eastAsia"/>
              <w:sz w:val="18"/>
              <w:szCs w:val="18"/>
              <w:rtl/>
              <w:lang w:bidi="fa-IR"/>
            </w:rPr>
          </w:rPrChange>
        </w:rPr>
        <w:t>است</w:t>
      </w:r>
      <w:r w:rsidRPr="00A50CC6">
        <w:rPr>
          <w:rFonts w:asciiTheme="minorBidi" w:hAnsiTheme="minorBidi" w:cs="B Nazanin"/>
          <w:rtl/>
          <w:lang w:bidi="fa-IR"/>
          <w:rPrChange w:id="146"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47" w:author="Mostafa Fazli" w:date="2022-06-24T20:31:00Z">
            <w:rPr>
              <w:rFonts w:asciiTheme="minorBidi" w:hAnsiTheme="minorBidi" w:cs="B Nazanin" w:hint="eastAsia"/>
              <w:sz w:val="18"/>
              <w:szCs w:val="18"/>
              <w:rtl/>
              <w:lang w:bidi="fa-IR"/>
            </w:rPr>
          </w:rPrChange>
        </w:rPr>
        <w:t>مشاهده</w:t>
      </w:r>
      <w:r w:rsidRPr="00A50CC6">
        <w:rPr>
          <w:rFonts w:asciiTheme="minorBidi" w:hAnsiTheme="minorBidi" w:cs="B Nazanin"/>
          <w:rtl/>
          <w:lang w:bidi="fa-IR"/>
          <w:rPrChange w:id="148"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49" w:author="Mostafa Fazli" w:date="2022-06-24T20:31:00Z">
            <w:rPr>
              <w:rFonts w:asciiTheme="minorBidi" w:hAnsiTheme="minorBidi" w:cs="B Nazanin" w:hint="eastAsia"/>
              <w:sz w:val="18"/>
              <w:szCs w:val="18"/>
              <w:rtl/>
              <w:lang w:bidi="fa-IR"/>
            </w:rPr>
          </w:rPrChange>
        </w:rPr>
        <w:t>خواه</w:t>
      </w:r>
      <w:r w:rsidRPr="00A50CC6">
        <w:rPr>
          <w:rFonts w:asciiTheme="minorBidi" w:hAnsiTheme="minorBidi" w:cs="B Nazanin" w:hint="cs"/>
          <w:rtl/>
          <w:lang w:bidi="fa-IR"/>
          <w:rPrChange w:id="15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51"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15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153" w:author="Mostafa Fazli" w:date="2022-06-24T20:31:00Z">
            <w:rPr>
              <w:rFonts w:asciiTheme="minorBidi" w:hAnsiTheme="minorBidi" w:cs="B Nazanin" w:hint="eastAsia"/>
              <w:sz w:val="18"/>
              <w:szCs w:val="18"/>
              <w:rtl/>
              <w:lang w:bidi="fa-IR"/>
            </w:rPr>
          </w:rPrChange>
        </w:rPr>
        <w:t>کرد</w:t>
      </w:r>
      <w:r w:rsidRPr="00A50CC6">
        <w:rPr>
          <w:rFonts w:asciiTheme="minorBidi" w:hAnsiTheme="minorBidi" w:cs="B Nazanin"/>
          <w:rtl/>
          <w:lang w:bidi="fa-IR"/>
          <w:rPrChange w:id="154" w:author="Mostafa Fazli" w:date="2022-06-24T20:31:00Z">
            <w:rPr>
              <w:rFonts w:asciiTheme="minorBidi" w:hAnsiTheme="minorBidi" w:cs="B Nazanin"/>
              <w:sz w:val="18"/>
              <w:szCs w:val="18"/>
              <w:rtl/>
              <w:lang w:bidi="fa-IR"/>
            </w:rPr>
          </w:rPrChange>
        </w:rPr>
        <w:t>.</w:t>
      </w:r>
    </w:p>
    <w:p w14:paraId="610CA18F" w14:textId="4DF8A4B5" w:rsidR="007E4C83" w:rsidRPr="00A50CC6" w:rsidRDefault="007E4C83" w:rsidP="007E4C83">
      <w:pPr>
        <w:bidi/>
        <w:jc w:val="both"/>
        <w:rPr>
          <w:ins w:id="155" w:author="Mostafa Fazli" w:date="2022-06-24T20:14:00Z"/>
          <w:rFonts w:asciiTheme="minorBidi" w:hAnsiTheme="minorBidi" w:cs="B Nazanin"/>
          <w:rtl/>
          <w:lang w:bidi="fa-IR"/>
          <w:rPrChange w:id="156" w:author="Mostafa Fazli" w:date="2022-06-24T20:31:00Z">
            <w:rPr>
              <w:ins w:id="157" w:author="Mostafa Fazli" w:date="2022-06-24T20:14:00Z"/>
              <w:rFonts w:asciiTheme="minorBidi" w:hAnsiTheme="minorBidi" w:cs="B Nazanin"/>
              <w:sz w:val="18"/>
              <w:szCs w:val="18"/>
              <w:rtl/>
              <w:lang w:bidi="fa-IR"/>
            </w:rPr>
          </w:rPrChange>
        </w:rPr>
      </w:pPr>
      <w:r w:rsidRPr="00A50CC6">
        <w:rPr>
          <w:rFonts w:asciiTheme="minorBidi" w:hAnsiTheme="minorBidi" w:cs="B Nazanin" w:hint="eastAsia"/>
          <w:rtl/>
          <w:lang w:bidi="fa-IR"/>
          <w:rPrChange w:id="158" w:author="Mostafa Fazli" w:date="2022-06-24T20:31:00Z">
            <w:rPr>
              <w:rFonts w:asciiTheme="minorBidi" w:hAnsiTheme="minorBidi" w:cs="B Nazanin" w:hint="eastAsia"/>
              <w:sz w:val="18"/>
              <w:szCs w:val="18"/>
              <w:rtl/>
              <w:lang w:bidi="fa-IR"/>
            </w:rPr>
          </w:rPrChange>
        </w:rPr>
        <w:t>فا</w:t>
      </w:r>
      <w:r w:rsidRPr="00A50CC6">
        <w:rPr>
          <w:rFonts w:asciiTheme="minorBidi" w:hAnsiTheme="minorBidi" w:cs="B Nazanin" w:hint="cs"/>
          <w:rtl/>
          <w:lang w:bidi="fa-IR"/>
          <w:rPrChange w:id="15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60" w:author="Mostafa Fazli" w:date="2022-06-24T20:31:00Z">
            <w:rPr>
              <w:rFonts w:asciiTheme="minorBidi" w:hAnsiTheme="minorBidi" w:cs="B Nazanin" w:hint="eastAsia"/>
              <w:sz w:val="18"/>
              <w:szCs w:val="18"/>
              <w:rtl/>
              <w:lang w:bidi="fa-IR"/>
            </w:rPr>
          </w:rPrChange>
        </w:rPr>
        <w:t>ل</w:t>
      </w:r>
      <w:r w:rsidRPr="00A50CC6">
        <w:rPr>
          <w:rFonts w:asciiTheme="minorBidi" w:hAnsiTheme="minorBidi" w:cs="B Nazanin"/>
          <w:rtl/>
          <w:lang w:bidi="fa-IR"/>
          <w:rPrChange w:id="161" w:author="Mostafa Fazli" w:date="2022-06-24T20:31:00Z">
            <w:rPr>
              <w:rFonts w:asciiTheme="minorBidi" w:hAnsiTheme="minorBidi" w:cs="B Nazanin"/>
              <w:sz w:val="18"/>
              <w:szCs w:val="18"/>
              <w:rtl/>
              <w:lang w:bidi="fa-IR"/>
            </w:rPr>
          </w:rPrChange>
        </w:rPr>
        <w:t xml:space="preserve"> آغازگر برنامه </w:t>
      </w:r>
      <w:del w:id="162" w:author="Mostafa Fazli" w:date="2022-06-24T20:13:00Z">
        <w:r w:rsidRPr="00A50CC6" w:rsidDel="00413098">
          <w:rPr>
            <w:rFonts w:asciiTheme="minorBidi" w:hAnsiTheme="minorBidi" w:cs="B Nazanin"/>
            <w:lang w:bidi="fa-IR"/>
            <w:rPrChange w:id="163" w:author="Mostafa Fazli" w:date="2022-06-24T20:31:00Z">
              <w:rPr>
                <w:rFonts w:asciiTheme="minorBidi" w:hAnsiTheme="minorBidi" w:cs="B Nazanin"/>
                <w:sz w:val="18"/>
                <w:szCs w:val="18"/>
                <w:lang w:bidi="fa-IR"/>
              </w:rPr>
            </w:rPrChange>
          </w:rPr>
          <w:delText>B</w:delText>
        </w:r>
      </w:del>
      <w:r w:rsidRPr="00A50CC6">
        <w:rPr>
          <w:rFonts w:asciiTheme="minorBidi" w:hAnsiTheme="minorBidi" w:cs="B Nazanin"/>
          <w:lang w:bidi="fa-IR"/>
          <w:rPrChange w:id="164" w:author="Mostafa Fazli" w:date="2022-06-24T20:31:00Z">
            <w:rPr>
              <w:rFonts w:asciiTheme="minorBidi" w:hAnsiTheme="minorBidi" w:cs="B Nazanin"/>
              <w:sz w:val="18"/>
              <w:szCs w:val="18"/>
              <w:lang w:bidi="fa-IR"/>
            </w:rPr>
          </w:rPrChange>
        </w:rPr>
        <w:t>plusTree.cpp</w:t>
      </w:r>
      <w:r w:rsidRPr="00A50CC6">
        <w:rPr>
          <w:rFonts w:asciiTheme="minorBidi" w:hAnsiTheme="minorBidi" w:cs="B Nazanin"/>
          <w:rtl/>
          <w:lang w:bidi="fa-IR"/>
          <w:rPrChange w:id="165" w:author="Mostafa Fazli" w:date="2022-06-24T20:31:00Z">
            <w:rPr>
              <w:rFonts w:asciiTheme="minorBidi" w:hAnsiTheme="minorBidi" w:cs="B Nazanin"/>
              <w:sz w:val="18"/>
              <w:szCs w:val="18"/>
              <w:rtl/>
              <w:lang w:bidi="fa-IR"/>
            </w:rPr>
          </w:rPrChange>
        </w:rPr>
        <w:t xml:space="preserve"> م</w:t>
      </w:r>
      <w:r w:rsidRPr="00A50CC6">
        <w:rPr>
          <w:rFonts w:asciiTheme="minorBidi" w:hAnsiTheme="minorBidi" w:cs="B Nazanin" w:hint="cs"/>
          <w:rtl/>
          <w:lang w:bidi="fa-IR"/>
          <w:rPrChange w:id="16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67" w:author="Mostafa Fazli" w:date="2022-06-24T20:31:00Z">
            <w:rPr>
              <w:rFonts w:asciiTheme="minorBidi" w:hAnsiTheme="minorBidi" w:cs="B Nazanin" w:hint="eastAsia"/>
              <w:sz w:val="18"/>
              <w:szCs w:val="18"/>
              <w:rtl/>
              <w:lang w:bidi="fa-IR"/>
            </w:rPr>
          </w:rPrChange>
        </w:rPr>
        <w:t>باشد</w:t>
      </w:r>
      <w:r w:rsidRPr="00A50CC6">
        <w:rPr>
          <w:rFonts w:asciiTheme="minorBidi" w:hAnsiTheme="minorBidi" w:cs="B Nazanin"/>
          <w:rtl/>
          <w:lang w:bidi="fa-IR"/>
          <w:rPrChange w:id="168" w:author="Mostafa Fazli" w:date="2022-06-24T20:31:00Z">
            <w:rPr>
              <w:rFonts w:asciiTheme="minorBidi" w:hAnsiTheme="minorBidi" w:cs="B Nazanin"/>
              <w:sz w:val="18"/>
              <w:szCs w:val="18"/>
              <w:rtl/>
              <w:lang w:bidi="fa-IR"/>
            </w:rPr>
          </w:rPrChange>
        </w:rPr>
        <w:t xml:space="preserve"> که به جا</w:t>
      </w:r>
      <w:r w:rsidRPr="00A50CC6">
        <w:rPr>
          <w:rFonts w:asciiTheme="minorBidi" w:hAnsiTheme="minorBidi" w:cs="B Nazanin" w:hint="cs"/>
          <w:rtl/>
          <w:lang w:bidi="fa-IR"/>
          <w:rPrChange w:id="16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17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lang w:bidi="fa-IR"/>
          <w:rPrChange w:id="171" w:author="Mostafa Fazli" w:date="2022-06-24T20:31:00Z">
            <w:rPr>
              <w:rFonts w:asciiTheme="minorBidi" w:hAnsiTheme="minorBidi" w:cs="B Nazanin"/>
              <w:sz w:val="18"/>
              <w:szCs w:val="18"/>
              <w:lang w:bidi="fa-IR"/>
            </w:rPr>
          </w:rPrChange>
        </w:rPr>
        <w:t>main</w:t>
      </w:r>
      <w:r w:rsidRPr="00A50CC6">
        <w:rPr>
          <w:rFonts w:asciiTheme="minorBidi" w:hAnsiTheme="minorBidi" w:cs="B Nazanin"/>
          <w:rtl/>
          <w:lang w:bidi="fa-IR"/>
          <w:rPrChange w:id="172" w:author="Mostafa Fazli" w:date="2022-06-24T20:31:00Z">
            <w:rPr>
              <w:rFonts w:asciiTheme="minorBidi" w:hAnsiTheme="minorBidi" w:cs="B Nazanin"/>
              <w:sz w:val="18"/>
              <w:szCs w:val="18"/>
              <w:rtl/>
              <w:lang w:bidi="fa-IR"/>
            </w:rPr>
          </w:rPrChange>
        </w:rPr>
        <w:t xml:space="preserve"> نشسته است و برنامه از ا</w:t>
      </w:r>
      <w:r w:rsidRPr="00A50CC6">
        <w:rPr>
          <w:rFonts w:asciiTheme="minorBidi" w:hAnsiTheme="minorBidi" w:cs="B Nazanin" w:hint="cs"/>
          <w:rtl/>
          <w:lang w:bidi="fa-IR"/>
          <w:rPrChange w:id="17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74" w:author="Mostafa Fazli" w:date="2022-06-24T20:31:00Z">
            <w:rPr>
              <w:rFonts w:asciiTheme="minorBidi" w:hAnsiTheme="minorBidi" w:cs="B Nazanin" w:hint="eastAsia"/>
              <w:sz w:val="18"/>
              <w:szCs w:val="18"/>
              <w:rtl/>
              <w:lang w:bidi="fa-IR"/>
            </w:rPr>
          </w:rPrChange>
        </w:rPr>
        <w:t>نجا</w:t>
      </w:r>
      <w:r w:rsidRPr="00A50CC6">
        <w:rPr>
          <w:rFonts w:asciiTheme="minorBidi" w:hAnsiTheme="minorBidi" w:cs="B Nazanin"/>
          <w:rtl/>
          <w:lang w:bidi="fa-IR"/>
          <w:rPrChange w:id="175" w:author="Mostafa Fazli" w:date="2022-06-24T20:31:00Z">
            <w:rPr>
              <w:rFonts w:asciiTheme="minorBidi" w:hAnsiTheme="minorBidi" w:cs="B Nazanin"/>
              <w:sz w:val="18"/>
              <w:szCs w:val="18"/>
              <w:rtl/>
              <w:lang w:bidi="fa-IR"/>
            </w:rPr>
          </w:rPrChange>
        </w:rPr>
        <w:t xml:space="preserve"> آغاز م</w:t>
      </w:r>
      <w:r w:rsidRPr="00A50CC6">
        <w:rPr>
          <w:rFonts w:asciiTheme="minorBidi" w:hAnsiTheme="minorBidi" w:cs="B Nazanin" w:hint="cs"/>
          <w:rtl/>
          <w:lang w:bidi="fa-IR"/>
          <w:rPrChange w:id="17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177" w:author="Mostafa Fazli" w:date="2022-06-24T20:31:00Z">
            <w:rPr>
              <w:rFonts w:asciiTheme="minorBidi" w:hAnsiTheme="minorBidi" w:cs="B Nazanin" w:hint="eastAsia"/>
              <w:sz w:val="18"/>
              <w:szCs w:val="18"/>
              <w:rtl/>
              <w:lang w:bidi="fa-IR"/>
            </w:rPr>
          </w:rPrChange>
        </w:rPr>
        <w:t>شود</w:t>
      </w:r>
      <w:r w:rsidRPr="00A50CC6">
        <w:rPr>
          <w:rFonts w:asciiTheme="minorBidi" w:hAnsiTheme="minorBidi" w:cs="B Nazanin"/>
          <w:rtl/>
          <w:lang w:bidi="fa-IR"/>
          <w:rPrChange w:id="178" w:author="Mostafa Fazli" w:date="2022-06-24T20:31:00Z">
            <w:rPr>
              <w:rFonts w:asciiTheme="minorBidi" w:hAnsiTheme="minorBidi" w:cs="B Nazanin"/>
              <w:sz w:val="18"/>
              <w:szCs w:val="18"/>
              <w:rtl/>
              <w:lang w:bidi="fa-IR"/>
            </w:rPr>
          </w:rPrChange>
        </w:rPr>
        <w:t>.</w:t>
      </w:r>
      <w:r w:rsidR="00413098" w:rsidRPr="00A50CC6">
        <w:rPr>
          <w:rFonts w:asciiTheme="minorBidi" w:hAnsiTheme="minorBidi" w:cs="B Nazanin"/>
          <w:rtl/>
          <w:lang w:bidi="fa-IR"/>
          <w:rPrChange w:id="179" w:author="Mostafa Fazli" w:date="2022-06-24T20:31:00Z">
            <w:rPr>
              <w:rFonts w:asciiTheme="minorBidi" w:hAnsiTheme="minorBidi" w:cs="B Nazanin"/>
              <w:sz w:val="18"/>
              <w:szCs w:val="18"/>
              <w:rtl/>
              <w:lang w:bidi="fa-IR"/>
            </w:rPr>
          </w:rPrChange>
        </w:rPr>
        <w:t xml:space="preserve"> در ا</w:t>
      </w:r>
      <w:r w:rsidR="00413098" w:rsidRPr="00A50CC6">
        <w:rPr>
          <w:rFonts w:asciiTheme="minorBidi" w:hAnsiTheme="minorBidi" w:cs="B Nazanin" w:hint="cs"/>
          <w:rtl/>
          <w:lang w:bidi="fa-IR"/>
          <w:rPrChange w:id="180"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181" w:author="Mostafa Fazli" w:date="2022-06-24T20:31:00Z">
            <w:rPr>
              <w:rFonts w:asciiTheme="minorBidi" w:hAnsiTheme="minorBidi" w:cs="B Nazanin" w:hint="eastAsia"/>
              <w:sz w:val="18"/>
              <w:szCs w:val="18"/>
              <w:rtl/>
              <w:lang w:bidi="fa-IR"/>
            </w:rPr>
          </w:rPrChange>
        </w:rPr>
        <w:t>ن</w:t>
      </w:r>
      <w:r w:rsidR="00413098" w:rsidRPr="00A50CC6">
        <w:rPr>
          <w:rFonts w:asciiTheme="minorBidi" w:hAnsiTheme="minorBidi" w:cs="B Nazanin"/>
          <w:rtl/>
          <w:lang w:bidi="fa-IR"/>
          <w:rPrChange w:id="182" w:author="Mostafa Fazli" w:date="2022-06-24T20:31:00Z">
            <w:rPr>
              <w:rFonts w:asciiTheme="minorBidi" w:hAnsiTheme="minorBidi" w:cs="B Nazanin"/>
              <w:sz w:val="18"/>
              <w:szCs w:val="18"/>
              <w:rtl/>
              <w:lang w:bidi="fa-IR"/>
            </w:rPr>
          </w:rPrChange>
        </w:rPr>
        <w:t xml:space="preserve"> فا</w:t>
      </w:r>
      <w:r w:rsidR="00413098" w:rsidRPr="00A50CC6">
        <w:rPr>
          <w:rFonts w:asciiTheme="minorBidi" w:hAnsiTheme="minorBidi" w:cs="B Nazanin" w:hint="cs"/>
          <w:rtl/>
          <w:lang w:bidi="fa-IR"/>
          <w:rPrChange w:id="183"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184" w:author="Mostafa Fazli" w:date="2022-06-24T20:31:00Z">
            <w:rPr>
              <w:rFonts w:asciiTheme="minorBidi" w:hAnsiTheme="minorBidi" w:cs="B Nazanin" w:hint="eastAsia"/>
              <w:sz w:val="18"/>
              <w:szCs w:val="18"/>
              <w:rtl/>
              <w:lang w:bidi="fa-IR"/>
            </w:rPr>
          </w:rPrChange>
        </w:rPr>
        <w:t>ل</w:t>
      </w:r>
      <w:r w:rsidR="00413098" w:rsidRPr="00A50CC6">
        <w:rPr>
          <w:rFonts w:asciiTheme="minorBidi" w:hAnsiTheme="minorBidi" w:cs="B Nazanin"/>
          <w:rtl/>
          <w:lang w:bidi="fa-IR"/>
          <w:rPrChange w:id="185" w:author="Mostafa Fazli" w:date="2022-06-24T20:31:00Z">
            <w:rPr>
              <w:rFonts w:asciiTheme="minorBidi" w:hAnsiTheme="minorBidi" w:cs="B Nazanin"/>
              <w:sz w:val="18"/>
              <w:szCs w:val="18"/>
              <w:rtl/>
              <w:lang w:bidi="fa-IR"/>
            </w:rPr>
          </w:rPrChange>
        </w:rPr>
        <w:t xml:space="preserve"> افزون بر فراخوان</w:t>
      </w:r>
      <w:r w:rsidR="00413098" w:rsidRPr="00A50CC6">
        <w:rPr>
          <w:rFonts w:asciiTheme="minorBidi" w:hAnsiTheme="minorBidi" w:cs="B Nazanin" w:hint="cs"/>
          <w:rtl/>
          <w:lang w:bidi="fa-IR"/>
          <w:rPrChange w:id="186"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rtl/>
          <w:lang w:bidi="fa-IR"/>
          <w:rPrChange w:id="187" w:author="Mostafa Fazli" w:date="2022-06-24T20:31:00Z">
            <w:rPr>
              <w:rFonts w:asciiTheme="minorBidi" w:hAnsiTheme="minorBidi" w:cs="B Nazanin"/>
              <w:sz w:val="18"/>
              <w:szCs w:val="18"/>
              <w:rtl/>
              <w:lang w:bidi="fa-IR"/>
            </w:rPr>
          </w:rPrChange>
        </w:rPr>
        <w:t xml:space="preserve"> کتابخوانه شخص</w:t>
      </w:r>
      <w:r w:rsidR="00413098" w:rsidRPr="00A50CC6">
        <w:rPr>
          <w:rFonts w:asciiTheme="minorBidi" w:hAnsiTheme="minorBidi" w:cs="B Nazanin" w:hint="cs"/>
          <w:rtl/>
          <w:lang w:bidi="fa-IR"/>
          <w:rPrChange w:id="188"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rtl/>
          <w:lang w:bidi="fa-IR"/>
          <w:rPrChange w:id="189" w:author="Mostafa Fazli" w:date="2022-06-24T20:31:00Z">
            <w:rPr>
              <w:rFonts w:asciiTheme="minorBidi" w:hAnsiTheme="minorBidi" w:cs="B Nazanin"/>
              <w:sz w:val="18"/>
              <w:szCs w:val="18"/>
              <w:rtl/>
              <w:lang w:bidi="fa-IR"/>
            </w:rPr>
          </w:rPrChange>
        </w:rPr>
        <w:t xml:space="preserve"> (</w:t>
      </w:r>
      <w:r w:rsidR="00413098" w:rsidRPr="00A50CC6">
        <w:rPr>
          <w:rFonts w:asciiTheme="minorBidi" w:hAnsiTheme="minorBidi" w:cs="B Nazanin"/>
          <w:lang w:bidi="fa-IR"/>
          <w:rPrChange w:id="190" w:author="Mostafa Fazli" w:date="2022-06-24T20:31:00Z">
            <w:rPr>
              <w:rFonts w:asciiTheme="minorBidi" w:hAnsiTheme="minorBidi" w:cs="B Nazanin"/>
              <w:sz w:val="18"/>
              <w:szCs w:val="18"/>
              <w:lang w:bidi="fa-IR"/>
            </w:rPr>
          </w:rPrChange>
        </w:rPr>
        <w:t>BplusTree.h</w:t>
      </w:r>
      <w:r w:rsidR="00413098" w:rsidRPr="00A50CC6">
        <w:rPr>
          <w:rFonts w:asciiTheme="minorBidi" w:hAnsiTheme="minorBidi" w:cs="B Nazanin"/>
          <w:rtl/>
          <w:lang w:bidi="fa-IR"/>
          <w:rPrChange w:id="191" w:author="Mostafa Fazli" w:date="2022-06-24T20:31:00Z">
            <w:rPr>
              <w:rFonts w:asciiTheme="minorBidi" w:hAnsiTheme="minorBidi" w:cs="B Nazanin"/>
              <w:sz w:val="18"/>
              <w:szCs w:val="18"/>
              <w:rtl/>
              <w:lang w:bidi="fa-IR"/>
            </w:rPr>
          </w:rPrChange>
        </w:rPr>
        <w:t xml:space="preserve">) توابع </w:t>
      </w:r>
      <w:r w:rsidR="00413098" w:rsidRPr="00A50CC6">
        <w:rPr>
          <w:rFonts w:asciiTheme="minorBidi" w:hAnsiTheme="minorBidi" w:cs="B Nazanin"/>
          <w:lang w:bidi="fa-IR"/>
          <w:rPrChange w:id="192" w:author="Mostafa Fazli" w:date="2022-06-24T20:31:00Z">
            <w:rPr>
              <w:rFonts w:asciiTheme="minorBidi" w:hAnsiTheme="minorBidi" w:cs="B Nazanin"/>
              <w:sz w:val="18"/>
              <w:szCs w:val="18"/>
              <w:lang w:bidi="fa-IR"/>
            </w:rPr>
          </w:rPrChange>
        </w:rPr>
        <w:t>insertion</w:t>
      </w:r>
      <w:ins w:id="193" w:author="Mostafa Fazli" w:date="2022-06-24T20:13:00Z">
        <w:r w:rsidR="00413098" w:rsidRPr="00A50CC6">
          <w:rPr>
            <w:rFonts w:asciiTheme="minorBidi" w:hAnsiTheme="minorBidi" w:cs="B Nazanin"/>
            <w:lang w:bidi="fa-IR"/>
            <w:rPrChange w:id="194" w:author="Mostafa Fazli" w:date="2022-06-24T20:31:00Z">
              <w:rPr>
                <w:rFonts w:asciiTheme="minorBidi" w:hAnsiTheme="minorBidi" w:cs="B Nazanin"/>
                <w:sz w:val="18"/>
                <w:szCs w:val="18"/>
                <w:lang w:bidi="fa-IR"/>
              </w:rPr>
            </w:rPrChange>
          </w:rPr>
          <w:t>Function</w:t>
        </w:r>
      </w:ins>
      <w:ins w:id="195" w:author="Mostafa Fazli" w:date="2022-06-24T20:12:00Z">
        <w:r w:rsidR="00413098" w:rsidRPr="00A50CC6">
          <w:rPr>
            <w:rFonts w:asciiTheme="minorBidi" w:hAnsiTheme="minorBidi" w:cs="B Nazanin"/>
            <w:rtl/>
            <w:lang w:bidi="fa-IR"/>
            <w:rPrChange w:id="196" w:author="Mostafa Fazli" w:date="2022-06-24T20:31:00Z">
              <w:rPr>
                <w:rFonts w:asciiTheme="minorBidi" w:hAnsiTheme="minorBidi" w:cs="B Nazanin"/>
                <w:sz w:val="18"/>
                <w:szCs w:val="18"/>
                <w:rtl/>
                <w:lang w:bidi="fa-IR"/>
              </w:rPr>
            </w:rPrChange>
          </w:rPr>
          <w:t xml:space="preserve"> برا</w:t>
        </w:r>
        <w:r w:rsidR="00413098" w:rsidRPr="00A50CC6">
          <w:rPr>
            <w:rFonts w:asciiTheme="minorBidi" w:hAnsiTheme="minorBidi" w:cs="B Nazanin" w:hint="cs"/>
            <w:rtl/>
            <w:lang w:bidi="fa-IR"/>
            <w:rPrChange w:id="197"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rtl/>
            <w:lang w:bidi="fa-IR"/>
            <w:rPrChange w:id="198" w:author="Mostafa Fazli" w:date="2022-06-24T20:31:00Z">
              <w:rPr>
                <w:rFonts w:asciiTheme="minorBidi" w:hAnsiTheme="minorBidi" w:cs="B Nazanin"/>
                <w:sz w:val="18"/>
                <w:szCs w:val="18"/>
                <w:rtl/>
                <w:lang w:bidi="fa-IR"/>
              </w:rPr>
            </w:rPrChange>
          </w:rPr>
          <w:t xml:space="preserve"> افزودن </w:t>
        </w:r>
        <w:r w:rsidR="00413098" w:rsidRPr="00A50CC6">
          <w:rPr>
            <w:rFonts w:asciiTheme="minorBidi" w:hAnsiTheme="minorBidi" w:cs="B Nazanin" w:hint="cs"/>
            <w:rtl/>
            <w:lang w:bidi="fa-IR"/>
            <w:rPrChange w:id="199"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00" w:author="Mostafa Fazli" w:date="2022-06-24T20:31:00Z">
              <w:rPr>
                <w:rFonts w:asciiTheme="minorBidi" w:hAnsiTheme="minorBidi" w:cs="B Nazanin" w:hint="eastAsia"/>
                <w:sz w:val="18"/>
                <w:szCs w:val="18"/>
                <w:rtl/>
                <w:lang w:bidi="fa-IR"/>
              </w:rPr>
            </w:rPrChange>
          </w:rPr>
          <w:t>ک</w:t>
        </w:r>
        <w:r w:rsidR="00413098" w:rsidRPr="00A50CC6">
          <w:rPr>
            <w:rFonts w:asciiTheme="minorBidi" w:hAnsiTheme="minorBidi" w:cs="B Nazanin"/>
            <w:rtl/>
            <w:lang w:bidi="fa-IR"/>
            <w:rPrChange w:id="201" w:author="Mostafa Fazli" w:date="2022-06-24T20:31:00Z">
              <w:rPr>
                <w:rFonts w:asciiTheme="minorBidi" w:hAnsiTheme="minorBidi" w:cs="B Nazanin"/>
                <w:sz w:val="18"/>
                <w:szCs w:val="18"/>
                <w:rtl/>
                <w:lang w:bidi="fa-IR"/>
              </w:rPr>
            </w:rPrChange>
          </w:rPr>
          <w:t xml:space="preserve"> کل</w:t>
        </w:r>
        <w:r w:rsidR="00413098" w:rsidRPr="00A50CC6">
          <w:rPr>
            <w:rFonts w:asciiTheme="minorBidi" w:hAnsiTheme="minorBidi" w:cs="B Nazanin" w:hint="cs"/>
            <w:rtl/>
            <w:lang w:bidi="fa-IR"/>
            <w:rPrChange w:id="202"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03" w:author="Mostafa Fazli" w:date="2022-06-24T20:31:00Z">
              <w:rPr>
                <w:rFonts w:asciiTheme="minorBidi" w:hAnsiTheme="minorBidi" w:cs="B Nazanin" w:hint="eastAsia"/>
                <w:sz w:val="18"/>
                <w:szCs w:val="18"/>
                <w:rtl/>
                <w:lang w:bidi="fa-IR"/>
              </w:rPr>
            </w:rPrChange>
          </w:rPr>
          <w:t>د</w:t>
        </w:r>
        <w:r w:rsidR="00413098" w:rsidRPr="00A50CC6">
          <w:rPr>
            <w:rFonts w:asciiTheme="minorBidi" w:hAnsiTheme="minorBidi" w:cs="B Nazanin"/>
            <w:rtl/>
            <w:lang w:bidi="fa-IR"/>
            <w:rPrChange w:id="204" w:author="Mostafa Fazli" w:date="2022-06-24T20:31:00Z">
              <w:rPr>
                <w:rFonts w:asciiTheme="minorBidi" w:hAnsiTheme="minorBidi" w:cs="B Nazanin"/>
                <w:sz w:val="18"/>
                <w:szCs w:val="18"/>
                <w:rtl/>
                <w:lang w:bidi="fa-IR"/>
              </w:rPr>
            </w:rPrChange>
          </w:rPr>
          <w:t xml:space="preserve"> به درخت، </w:t>
        </w:r>
      </w:ins>
      <w:ins w:id="205" w:author="Mostafa Fazli" w:date="2022-06-24T20:13:00Z">
        <w:r w:rsidR="00413098" w:rsidRPr="00A50CC6">
          <w:rPr>
            <w:rFonts w:asciiTheme="minorBidi" w:hAnsiTheme="minorBidi" w:cs="B Nazanin"/>
            <w:lang w:bidi="fa-IR"/>
            <w:rPrChange w:id="206" w:author="Mostafa Fazli" w:date="2022-06-24T20:31:00Z">
              <w:rPr>
                <w:rFonts w:asciiTheme="minorBidi" w:hAnsiTheme="minorBidi" w:cs="B Nazanin"/>
                <w:sz w:val="18"/>
                <w:szCs w:val="18"/>
                <w:lang w:bidi="fa-IR"/>
              </w:rPr>
            </w:rPrChange>
          </w:rPr>
          <w:t>deleteFunction</w:t>
        </w:r>
        <w:r w:rsidR="00413098" w:rsidRPr="00A50CC6">
          <w:rPr>
            <w:rFonts w:asciiTheme="minorBidi" w:hAnsiTheme="minorBidi" w:cs="B Nazanin"/>
            <w:rtl/>
            <w:lang w:bidi="fa-IR"/>
            <w:rPrChange w:id="207" w:author="Mostafa Fazli" w:date="2022-06-24T20:31:00Z">
              <w:rPr>
                <w:rFonts w:asciiTheme="minorBidi" w:hAnsiTheme="minorBidi" w:cs="B Nazanin"/>
                <w:sz w:val="18"/>
                <w:szCs w:val="18"/>
                <w:rtl/>
                <w:lang w:bidi="fa-IR"/>
              </w:rPr>
            </w:rPrChange>
          </w:rPr>
          <w:t xml:space="preserve"> برا</w:t>
        </w:r>
        <w:r w:rsidR="00413098" w:rsidRPr="00A50CC6">
          <w:rPr>
            <w:rFonts w:asciiTheme="minorBidi" w:hAnsiTheme="minorBidi" w:cs="B Nazanin" w:hint="cs"/>
            <w:rtl/>
            <w:lang w:bidi="fa-IR"/>
            <w:rPrChange w:id="208"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rtl/>
            <w:lang w:bidi="fa-IR"/>
            <w:rPrChange w:id="209" w:author="Mostafa Fazli" w:date="2022-06-24T20:31:00Z">
              <w:rPr>
                <w:rFonts w:asciiTheme="minorBidi" w:hAnsiTheme="minorBidi" w:cs="B Nazanin"/>
                <w:sz w:val="18"/>
                <w:szCs w:val="18"/>
                <w:rtl/>
                <w:lang w:bidi="fa-IR"/>
              </w:rPr>
            </w:rPrChange>
          </w:rPr>
          <w:t xml:space="preserve"> حذف </w:t>
        </w:r>
        <w:r w:rsidR="00413098" w:rsidRPr="00A50CC6">
          <w:rPr>
            <w:rFonts w:asciiTheme="minorBidi" w:hAnsiTheme="minorBidi" w:cs="B Nazanin" w:hint="cs"/>
            <w:rtl/>
            <w:lang w:bidi="fa-IR"/>
            <w:rPrChange w:id="210"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11" w:author="Mostafa Fazli" w:date="2022-06-24T20:31:00Z">
              <w:rPr>
                <w:rFonts w:asciiTheme="minorBidi" w:hAnsiTheme="minorBidi" w:cs="B Nazanin" w:hint="eastAsia"/>
                <w:sz w:val="18"/>
                <w:szCs w:val="18"/>
                <w:rtl/>
                <w:lang w:bidi="fa-IR"/>
              </w:rPr>
            </w:rPrChange>
          </w:rPr>
          <w:t>ک</w:t>
        </w:r>
        <w:r w:rsidR="00413098" w:rsidRPr="00A50CC6">
          <w:rPr>
            <w:rFonts w:asciiTheme="minorBidi" w:hAnsiTheme="minorBidi" w:cs="B Nazanin"/>
            <w:rtl/>
            <w:lang w:bidi="fa-IR"/>
            <w:rPrChange w:id="212" w:author="Mostafa Fazli" w:date="2022-06-24T20:31:00Z">
              <w:rPr>
                <w:rFonts w:asciiTheme="minorBidi" w:hAnsiTheme="minorBidi" w:cs="B Nazanin"/>
                <w:sz w:val="18"/>
                <w:szCs w:val="18"/>
                <w:rtl/>
                <w:lang w:bidi="fa-IR"/>
              </w:rPr>
            </w:rPrChange>
          </w:rPr>
          <w:t xml:space="preserve"> کل</w:t>
        </w:r>
        <w:r w:rsidR="00413098" w:rsidRPr="00A50CC6">
          <w:rPr>
            <w:rFonts w:asciiTheme="minorBidi" w:hAnsiTheme="minorBidi" w:cs="B Nazanin" w:hint="cs"/>
            <w:rtl/>
            <w:lang w:bidi="fa-IR"/>
            <w:rPrChange w:id="213"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14" w:author="Mostafa Fazli" w:date="2022-06-24T20:31:00Z">
              <w:rPr>
                <w:rFonts w:asciiTheme="minorBidi" w:hAnsiTheme="minorBidi" w:cs="B Nazanin" w:hint="eastAsia"/>
                <w:sz w:val="18"/>
                <w:szCs w:val="18"/>
                <w:rtl/>
                <w:lang w:bidi="fa-IR"/>
              </w:rPr>
            </w:rPrChange>
          </w:rPr>
          <w:t>د</w:t>
        </w:r>
        <w:r w:rsidR="00413098" w:rsidRPr="00A50CC6">
          <w:rPr>
            <w:rFonts w:asciiTheme="minorBidi" w:hAnsiTheme="minorBidi" w:cs="B Nazanin"/>
            <w:rtl/>
            <w:lang w:bidi="fa-IR"/>
            <w:rPrChange w:id="215" w:author="Mostafa Fazli" w:date="2022-06-24T20:31:00Z">
              <w:rPr>
                <w:rFonts w:asciiTheme="minorBidi" w:hAnsiTheme="minorBidi" w:cs="B Nazanin"/>
                <w:sz w:val="18"/>
                <w:szCs w:val="18"/>
                <w:rtl/>
                <w:lang w:bidi="fa-IR"/>
              </w:rPr>
            </w:rPrChange>
          </w:rPr>
          <w:t xml:space="preserve"> از درخت، </w:t>
        </w:r>
        <w:r w:rsidR="00413098" w:rsidRPr="00A50CC6">
          <w:rPr>
            <w:rFonts w:asciiTheme="minorBidi" w:hAnsiTheme="minorBidi" w:cs="B Nazanin"/>
            <w:lang w:bidi="fa-IR"/>
            <w:rPrChange w:id="216" w:author="Mostafa Fazli" w:date="2022-06-24T20:31:00Z">
              <w:rPr>
                <w:rFonts w:asciiTheme="minorBidi" w:hAnsiTheme="minorBidi" w:cs="B Nazanin"/>
                <w:sz w:val="18"/>
                <w:szCs w:val="18"/>
                <w:lang w:bidi="fa-IR"/>
              </w:rPr>
            </w:rPrChange>
          </w:rPr>
          <w:t>searchFunction</w:t>
        </w:r>
        <w:r w:rsidR="00413098" w:rsidRPr="00A50CC6">
          <w:rPr>
            <w:rFonts w:asciiTheme="minorBidi" w:hAnsiTheme="minorBidi" w:cs="B Nazanin"/>
            <w:rtl/>
            <w:lang w:bidi="fa-IR"/>
            <w:rPrChange w:id="217" w:author="Mostafa Fazli" w:date="2022-06-24T20:31:00Z">
              <w:rPr>
                <w:rFonts w:asciiTheme="minorBidi" w:hAnsiTheme="minorBidi" w:cs="B Nazanin"/>
                <w:sz w:val="18"/>
                <w:szCs w:val="18"/>
                <w:rtl/>
                <w:lang w:bidi="fa-IR"/>
              </w:rPr>
            </w:rPrChange>
          </w:rPr>
          <w:t xml:space="preserve"> برا</w:t>
        </w:r>
        <w:r w:rsidR="00413098" w:rsidRPr="00A50CC6">
          <w:rPr>
            <w:rFonts w:asciiTheme="minorBidi" w:hAnsiTheme="minorBidi" w:cs="B Nazanin" w:hint="cs"/>
            <w:rtl/>
            <w:lang w:bidi="fa-IR"/>
            <w:rPrChange w:id="218"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rtl/>
            <w:lang w:bidi="fa-IR"/>
            <w:rPrChange w:id="219" w:author="Mostafa Fazli" w:date="2022-06-24T20:31:00Z">
              <w:rPr>
                <w:rFonts w:asciiTheme="minorBidi" w:hAnsiTheme="minorBidi" w:cs="B Nazanin"/>
                <w:sz w:val="18"/>
                <w:szCs w:val="18"/>
                <w:rtl/>
                <w:lang w:bidi="fa-IR"/>
              </w:rPr>
            </w:rPrChange>
          </w:rPr>
          <w:t xml:space="preserve"> جستجو در درخت برا</w:t>
        </w:r>
        <w:r w:rsidR="00413098" w:rsidRPr="00A50CC6">
          <w:rPr>
            <w:rFonts w:asciiTheme="minorBidi" w:hAnsiTheme="minorBidi" w:cs="B Nazanin" w:hint="cs"/>
            <w:rtl/>
            <w:lang w:bidi="fa-IR"/>
            <w:rPrChange w:id="220"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rtl/>
            <w:lang w:bidi="fa-IR"/>
            <w:rPrChange w:id="221" w:author="Mostafa Fazli" w:date="2022-06-24T20:31:00Z">
              <w:rPr>
                <w:rFonts w:asciiTheme="minorBidi" w:hAnsiTheme="minorBidi" w:cs="B Nazanin"/>
                <w:sz w:val="18"/>
                <w:szCs w:val="18"/>
                <w:rtl/>
                <w:lang w:bidi="fa-IR"/>
              </w:rPr>
            </w:rPrChange>
          </w:rPr>
          <w:t xml:space="preserve"> </w:t>
        </w:r>
        <w:r w:rsidR="00413098" w:rsidRPr="00A50CC6">
          <w:rPr>
            <w:rFonts w:asciiTheme="minorBidi" w:hAnsiTheme="minorBidi" w:cs="B Nazanin" w:hint="cs"/>
            <w:rtl/>
            <w:lang w:bidi="fa-IR"/>
            <w:rPrChange w:id="222" w:author="Mostafa Fazli" w:date="2022-06-24T20:31:00Z">
              <w:rPr>
                <w:rFonts w:asciiTheme="minorBidi" w:hAnsiTheme="minorBidi" w:cs="B Nazanin" w:hint="cs"/>
                <w:sz w:val="18"/>
                <w:szCs w:val="18"/>
                <w:rtl/>
                <w:lang w:bidi="fa-IR"/>
              </w:rPr>
            </w:rPrChange>
          </w:rPr>
          <w:t>ی</w:t>
        </w:r>
      </w:ins>
      <w:ins w:id="223" w:author="Mostafa Fazli" w:date="2022-06-24T20:14:00Z">
        <w:r w:rsidR="00413098" w:rsidRPr="00A50CC6">
          <w:rPr>
            <w:rFonts w:asciiTheme="minorBidi" w:hAnsiTheme="minorBidi" w:cs="B Nazanin" w:hint="eastAsia"/>
            <w:rtl/>
            <w:lang w:bidi="fa-IR"/>
            <w:rPrChange w:id="224" w:author="Mostafa Fazli" w:date="2022-06-24T20:31:00Z">
              <w:rPr>
                <w:rFonts w:asciiTheme="minorBidi" w:hAnsiTheme="minorBidi" w:cs="B Nazanin" w:hint="eastAsia"/>
                <w:sz w:val="18"/>
                <w:szCs w:val="18"/>
                <w:rtl/>
                <w:lang w:bidi="fa-IR"/>
              </w:rPr>
            </w:rPrChange>
          </w:rPr>
          <w:t>افتن</w:t>
        </w:r>
        <w:r w:rsidR="00413098" w:rsidRPr="00A50CC6">
          <w:rPr>
            <w:rFonts w:asciiTheme="minorBidi" w:hAnsiTheme="minorBidi" w:cs="B Nazanin"/>
            <w:rtl/>
            <w:lang w:bidi="fa-IR"/>
            <w:rPrChange w:id="225" w:author="Mostafa Fazli" w:date="2022-06-24T20:31:00Z">
              <w:rPr>
                <w:rFonts w:asciiTheme="minorBidi" w:hAnsiTheme="minorBidi" w:cs="B Nazanin"/>
                <w:sz w:val="18"/>
                <w:szCs w:val="18"/>
                <w:rtl/>
                <w:lang w:bidi="fa-IR"/>
              </w:rPr>
            </w:rPrChange>
          </w:rPr>
          <w:t xml:space="preserve"> </w:t>
        </w:r>
        <w:r w:rsidR="00413098" w:rsidRPr="00A50CC6">
          <w:rPr>
            <w:rFonts w:asciiTheme="minorBidi" w:hAnsiTheme="minorBidi" w:cs="B Nazanin" w:hint="cs"/>
            <w:rtl/>
            <w:lang w:bidi="fa-IR"/>
            <w:rPrChange w:id="226"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27" w:author="Mostafa Fazli" w:date="2022-06-24T20:31:00Z">
              <w:rPr>
                <w:rFonts w:asciiTheme="minorBidi" w:hAnsiTheme="minorBidi" w:cs="B Nazanin" w:hint="eastAsia"/>
                <w:sz w:val="18"/>
                <w:szCs w:val="18"/>
                <w:rtl/>
                <w:lang w:bidi="fa-IR"/>
              </w:rPr>
            </w:rPrChange>
          </w:rPr>
          <w:t>ک</w:t>
        </w:r>
        <w:r w:rsidR="00413098" w:rsidRPr="00A50CC6">
          <w:rPr>
            <w:rFonts w:asciiTheme="minorBidi" w:hAnsiTheme="minorBidi" w:cs="B Nazanin"/>
            <w:rtl/>
            <w:lang w:bidi="fa-IR"/>
            <w:rPrChange w:id="228" w:author="Mostafa Fazli" w:date="2022-06-24T20:31:00Z">
              <w:rPr>
                <w:rFonts w:asciiTheme="minorBidi" w:hAnsiTheme="minorBidi" w:cs="B Nazanin"/>
                <w:sz w:val="18"/>
                <w:szCs w:val="18"/>
                <w:rtl/>
                <w:lang w:bidi="fa-IR"/>
              </w:rPr>
            </w:rPrChange>
          </w:rPr>
          <w:t xml:space="preserve"> کل</w:t>
        </w:r>
        <w:r w:rsidR="00413098" w:rsidRPr="00A50CC6">
          <w:rPr>
            <w:rFonts w:asciiTheme="minorBidi" w:hAnsiTheme="minorBidi" w:cs="B Nazanin" w:hint="cs"/>
            <w:rtl/>
            <w:lang w:bidi="fa-IR"/>
            <w:rPrChange w:id="229"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30" w:author="Mostafa Fazli" w:date="2022-06-24T20:31:00Z">
              <w:rPr>
                <w:rFonts w:asciiTheme="minorBidi" w:hAnsiTheme="minorBidi" w:cs="B Nazanin" w:hint="eastAsia"/>
                <w:sz w:val="18"/>
                <w:szCs w:val="18"/>
                <w:rtl/>
                <w:lang w:bidi="fa-IR"/>
              </w:rPr>
            </w:rPrChange>
          </w:rPr>
          <w:t>د</w:t>
        </w:r>
        <w:r w:rsidR="00413098" w:rsidRPr="00A50CC6">
          <w:rPr>
            <w:rFonts w:asciiTheme="minorBidi" w:hAnsiTheme="minorBidi" w:cs="B Nazanin"/>
            <w:rtl/>
            <w:lang w:bidi="fa-IR"/>
            <w:rPrChange w:id="231" w:author="Mostafa Fazli" w:date="2022-06-24T20:31:00Z">
              <w:rPr>
                <w:rFonts w:asciiTheme="minorBidi" w:hAnsiTheme="minorBidi" w:cs="B Nazanin"/>
                <w:sz w:val="18"/>
                <w:szCs w:val="18"/>
                <w:rtl/>
                <w:lang w:bidi="fa-IR"/>
              </w:rPr>
            </w:rPrChange>
          </w:rPr>
          <w:t xml:space="preserve"> و همچن</w:t>
        </w:r>
        <w:r w:rsidR="00413098" w:rsidRPr="00A50CC6">
          <w:rPr>
            <w:rFonts w:asciiTheme="minorBidi" w:hAnsiTheme="minorBidi" w:cs="B Nazanin" w:hint="cs"/>
            <w:rtl/>
            <w:lang w:bidi="fa-IR"/>
            <w:rPrChange w:id="232"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33" w:author="Mostafa Fazli" w:date="2022-06-24T20:31:00Z">
              <w:rPr>
                <w:rFonts w:asciiTheme="minorBidi" w:hAnsiTheme="minorBidi" w:cs="B Nazanin" w:hint="eastAsia"/>
                <w:sz w:val="18"/>
                <w:szCs w:val="18"/>
                <w:rtl/>
                <w:lang w:bidi="fa-IR"/>
              </w:rPr>
            </w:rPrChange>
          </w:rPr>
          <w:t>ن</w:t>
        </w:r>
        <w:r w:rsidR="00413098" w:rsidRPr="00A50CC6">
          <w:rPr>
            <w:rFonts w:asciiTheme="minorBidi" w:hAnsiTheme="minorBidi" w:cs="B Nazanin"/>
            <w:rtl/>
            <w:lang w:bidi="fa-IR"/>
            <w:rPrChange w:id="234" w:author="Mostafa Fazli" w:date="2022-06-24T20:31:00Z">
              <w:rPr>
                <w:rFonts w:asciiTheme="minorBidi" w:hAnsiTheme="minorBidi" w:cs="B Nazanin"/>
                <w:sz w:val="18"/>
                <w:szCs w:val="18"/>
                <w:rtl/>
                <w:lang w:bidi="fa-IR"/>
              </w:rPr>
            </w:rPrChange>
          </w:rPr>
          <w:t xml:space="preserve"> </w:t>
        </w:r>
        <w:r w:rsidR="00413098" w:rsidRPr="00A50CC6">
          <w:rPr>
            <w:rFonts w:asciiTheme="minorBidi" w:hAnsiTheme="minorBidi" w:cs="B Nazanin"/>
            <w:lang w:bidi="fa-IR"/>
            <w:rPrChange w:id="235" w:author="Mostafa Fazli" w:date="2022-06-24T20:31:00Z">
              <w:rPr>
                <w:rFonts w:asciiTheme="minorBidi" w:hAnsiTheme="minorBidi" w:cs="B Nazanin"/>
                <w:sz w:val="18"/>
                <w:szCs w:val="18"/>
                <w:lang w:bidi="fa-IR"/>
              </w:rPr>
            </w:rPrChange>
          </w:rPr>
          <w:t>printFunction</w:t>
        </w:r>
        <w:r w:rsidR="00413098" w:rsidRPr="00A50CC6">
          <w:rPr>
            <w:rFonts w:asciiTheme="minorBidi" w:hAnsiTheme="minorBidi" w:cs="B Nazanin"/>
            <w:rtl/>
            <w:lang w:bidi="fa-IR"/>
            <w:rPrChange w:id="236" w:author="Mostafa Fazli" w:date="2022-06-24T20:31:00Z">
              <w:rPr>
                <w:rFonts w:asciiTheme="minorBidi" w:hAnsiTheme="minorBidi" w:cs="B Nazanin"/>
                <w:sz w:val="18"/>
                <w:szCs w:val="18"/>
                <w:rtl/>
                <w:lang w:bidi="fa-IR"/>
              </w:rPr>
            </w:rPrChange>
          </w:rPr>
          <w:t xml:space="preserve"> برا</w:t>
        </w:r>
        <w:r w:rsidR="00413098" w:rsidRPr="00A50CC6">
          <w:rPr>
            <w:rFonts w:asciiTheme="minorBidi" w:hAnsiTheme="minorBidi" w:cs="B Nazanin" w:hint="cs"/>
            <w:rtl/>
            <w:lang w:bidi="fa-IR"/>
            <w:rPrChange w:id="237"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rtl/>
            <w:lang w:bidi="fa-IR"/>
            <w:rPrChange w:id="238" w:author="Mostafa Fazli" w:date="2022-06-24T20:31:00Z">
              <w:rPr>
                <w:rFonts w:asciiTheme="minorBidi" w:hAnsiTheme="minorBidi" w:cs="B Nazanin"/>
                <w:sz w:val="18"/>
                <w:szCs w:val="18"/>
                <w:rtl/>
                <w:lang w:bidi="fa-IR"/>
              </w:rPr>
            </w:rPrChange>
          </w:rPr>
          <w:t xml:space="preserve"> چاپ کردن درخت مشاهده م</w:t>
        </w:r>
        <w:r w:rsidR="00413098" w:rsidRPr="00A50CC6">
          <w:rPr>
            <w:rFonts w:asciiTheme="minorBidi" w:hAnsiTheme="minorBidi" w:cs="B Nazanin" w:hint="cs"/>
            <w:rtl/>
            <w:lang w:bidi="fa-IR"/>
            <w:rPrChange w:id="239"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40" w:author="Mostafa Fazli" w:date="2022-06-24T20:31:00Z">
              <w:rPr>
                <w:rFonts w:asciiTheme="minorBidi" w:hAnsiTheme="minorBidi" w:cs="B Nazanin" w:hint="eastAsia"/>
                <w:sz w:val="18"/>
                <w:szCs w:val="18"/>
                <w:rtl/>
                <w:lang w:bidi="fa-IR"/>
              </w:rPr>
            </w:rPrChange>
          </w:rPr>
          <w:t>کن</w:t>
        </w:r>
        <w:r w:rsidR="00413098" w:rsidRPr="00A50CC6">
          <w:rPr>
            <w:rFonts w:asciiTheme="minorBidi" w:hAnsiTheme="minorBidi" w:cs="B Nazanin" w:hint="cs"/>
            <w:rtl/>
            <w:lang w:bidi="fa-IR"/>
            <w:rPrChange w:id="241" w:author="Mostafa Fazli" w:date="2022-06-24T20:31:00Z">
              <w:rPr>
                <w:rFonts w:asciiTheme="minorBidi" w:hAnsiTheme="minorBidi" w:cs="B Nazanin" w:hint="cs"/>
                <w:sz w:val="18"/>
                <w:szCs w:val="18"/>
                <w:rtl/>
                <w:lang w:bidi="fa-IR"/>
              </w:rPr>
            </w:rPrChange>
          </w:rPr>
          <w:t>ی</w:t>
        </w:r>
        <w:r w:rsidR="00413098" w:rsidRPr="00A50CC6">
          <w:rPr>
            <w:rFonts w:asciiTheme="minorBidi" w:hAnsiTheme="minorBidi" w:cs="B Nazanin" w:hint="eastAsia"/>
            <w:rtl/>
            <w:lang w:bidi="fa-IR"/>
            <w:rPrChange w:id="242" w:author="Mostafa Fazli" w:date="2022-06-24T20:31:00Z">
              <w:rPr>
                <w:rFonts w:asciiTheme="minorBidi" w:hAnsiTheme="minorBidi" w:cs="B Nazanin" w:hint="eastAsia"/>
                <w:sz w:val="18"/>
                <w:szCs w:val="18"/>
                <w:rtl/>
                <w:lang w:bidi="fa-IR"/>
              </w:rPr>
            </w:rPrChange>
          </w:rPr>
          <w:t>د</w:t>
        </w:r>
        <w:r w:rsidR="00413098" w:rsidRPr="00A50CC6">
          <w:rPr>
            <w:rFonts w:asciiTheme="minorBidi" w:hAnsiTheme="minorBidi" w:cs="B Nazanin"/>
            <w:rtl/>
            <w:lang w:bidi="fa-IR"/>
            <w:rPrChange w:id="243" w:author="Mostafa Fazli" w:date="2022-06-24T20:31:00Z">
              <w:rPr>
                <w:rFonts w:asciiTheme="minorBidi" w:hAnsiTheme="minorBidi" w:cs="B Nazanin"/>
                <w:sz w:val="18"/>
                <w:szCs w:val="18"/>
                <w:rtl/>
                <w:lang w:bidi="fa-IR"/>
              </w:rPr>
            </w:rPrChange>
          </w:rPr>
          <w:t>.</w:t>
        </w:r>
      </w:ins>
    </w:p>
    <w:p w14:paraId="56D393E3" w14:textId="1C4E6911" w:rsidR="00413098" w:rsidRPr="00A50CC6" w:rsidRDefault="00413098" w:rsidP="00413098">
      <w:pPr>
        <w:bidi/>
        <w:jc w:val="both"/>
        <w:rPr>
          <w:ins w:id="244" w:author="Mostafa Fazli" w:date="2022-06-24T20:14:00Z"/>
          <w:rFonts w:asciiTheme="minorBidi" w:hAnsiTheme="minorBidi" w:cs="B Nazanin"/>
          <w:rtl/>
          <w:lang w:bidi="fa-IR"/>
          <w:rPrChange w:id="245" w:author="Mostafa Fazli" w:date="2022-06-24T20:31:00Z">
            <w:rPr>
              <w:ins w:id="246" w:author="Mostafa Fazli" w:date="2022-06-24T20:14:00Z"/>
              <w:rFonts w:asciiTheme="minorBidi" w:hAnsiTheme="minorBidi" w:cs="B Nazanin"/>
              <w:sz w:val="18"/>
              <w:szCs w:val="18"/>
              <w:rtl/>
              <w:lang w:bidi="fa-IR"/>
            </w:rPr>
          </w:rPrChange>
        </w:rPr>
      </w:pPr>
    </w:p>
    <w:p w14:paraId="0721706B" w14:textId="2411E82D" w:rsidR="00413098" w:rsidRPr="00A50CC6" w:rsidRDefault="00413098" w:rsidP="00413098">
      <w:pPr>
        <w:bidi/>
        <w:jc w:val="both"/>
        <w:rPr>
          <w:ins w:id="247" w:author="Mostafa Fazli" w:date="2022-06-24T20:15:00Z"/>
          <w:rFonts w:asciiTheme="minorBidi" w:hAnsiTheme="minorBidi" w:cs="B Nazanin"/>
          <w:rtl/>
          <w:lang w:bidi="fa-IR"/>
          <w:rPrChange w:id="248" w:author="Mostafa Fazli" w:date="2022-06-24T20:31:00Z">
            <w:rPr>
              <w:ins w:id="249" w:author="Mostafa Fazli" w:date="2022-06-24T20:15:00Z"/>
              <w:rFonts w:asciiTheme="minorBidi" w:hAnsiTheme="minorBidi" w:cs="B Nazanin"/>
              <w:sz w:val="18"/>
              <w:szCs w:val="18"/>
              <w:rtl/>
              <w:lang w:bidi="fa-IR"/>
            </w:rPr>
          </w:rPrChange>
        </w:rPr>
      </w:pPr>
      <w:ins w:id="250" w:author="Mostafa Fazli" w:date="2022-06-24T20:14:00Z">
        <w:r w:rsidRPr="00A50CC6">
          <w:rPr>
            <w:rFonts w:asciiTheme="minorBidi" w:hAnsiTheme="minorBidi" w:cs="B Nazanin" w:hint="eastAsia"/>
            <w:rtl/>
            <w:lang w:bidi="fa-IR"/>
            <w:rPrChange w:id="251" w:author="Mostafa Fazli" w:date="2022-06-24T20:31:00Z">
              <w:rPr>
                <w:rFonts w:asciiTheme="minorBidi" w:hAnsiTheme="minorBidi" w:cs="B Nazanin" w:hint="eastAsia"/>
                <w:sz w:val="18"/>
                <w:szCs w:val="18"/>
                <w:rtl/>
                <w:lang w:bidi="fa-IR"/>
              </w:rPr>
            </w:rPrChange>
          </w:rPr>
          <w:t>در</w:t>
        </w:r>
        <w:r w:rsidRPr="00A50CC6">
          <w:rPr>
            <w:rFonts w:asciiTheme="minorBidi" w:hAnsiTheme="minorBidi" w:cs="B Nazanin"/>
            <w:rtl/>
            <w:lang w:bidi="fa-IR"/>
            <w:rPrChange w:id="252" w:author="Mostafa Fazli" w:date="2022-06-24T20:31:00Z">
              <w:rPr>
                <w:rFonts w:asciiTheme="minorBidi" w:hAnsiTheme="minorBidi" w:cs="B Nazanin"/>
                <w:sz w:val="18"/>
                <w:szCs w:val="18"/>
                <w:rtl/>
                <w:lang w:bidi="fa-IR"/>
              </w:rPr>
            </w:rPrChange>
          </w:rPr>
          <w:t xml:space="preserve"> ابتدا</w:t>
        </w:r>
        <w:r w:rsidRPr="00A50CC6">
          <w:rPr>
            <w:rFonts w:asciiTheme="minorBidi" w:hAnsiTheme="minorBidi" w:cs="B Nazanin" w:hint="cs"/>
            <w:rtl/>
            <w:lang w:bidi="fa-IR"/>
            <w:rPrChange w:id="25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254" w:author="Mostafa Fazli" w:date="2022-06-24T20:31:00Z">
              <w:rPr>
                <w:rFonts w:asciiTheme="minorBidi" w:hAnsiTheme="minorBidi" w:cs="B Nazanin"/>
                <w:sz w:val="18"/>
                <w:szCs w:val="18"/>
                <w:rtl/>
                <w:lang w:bidi="fa-IR"/>
              </w:rPr>
            </w:rPrChange>
          </w:rPr>
          <w:t xml:space="preserve"> شروع برنامه، کاربر با</w:t>
        </w:r>
        <w:r w:rsidRPr="00A50CC6">
          <w:rPr>
            <w:rFonts w:asciiTheme="minorBidi" w:hAnsiTheme="minorBidi" w:cs="B Nazanin" w:hint="cs"/>
            <w:rtl/>
            <w:lang w:bidi="fa-IR"/>
            <w:rPrChange w:id="25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56"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257"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lang w:bidi="fa-IR"/>
            <w:rPrChange w:id="258" w:author="Mostafa Fazli" w:date="2022-06-24T20:31:00Z">
              <w:rPr>
                <w:rFonts w:asciiTheme="minorBidi" w:hAnsiTheme="minorBidi" w:cs="B Nazanin"/>
                <w:sz w:val="18"/>
                <w:szCs w:val="18"/>
                <w:lang w:bidi="fa-IR"/>
              </w:rPr>
            </w:rPrChange>
          </w:rPr>
          <w:t>max-degree</w:t>
        </w:r>
        <w:r w:rsidRPr="00A50CC6">
          <w:rPr>
            <w:rFonts w:asciiTheme="minorBidi" w:hAnsiTheme="minorBidi" w:cs="B Nazanin"/>
            <w:rtl/>
            <w:lang w:bidi="fa-IR"/>
            <w:rPrChange w:id="259" w:author="Mostafa Fazli" w:date="2022-06-24T20:31:00Z">
              <w:rPr>
                <w:rFonts w:asciiTheme="minorBidi" w:hAnsiTheme="minorBidi" w:cs="B Nazanin"/>
                <w:sz w:val="18"/>
                <w:szCs w:val="18"/>
                <w:rtl/>
                <w:lang w:bidi="fa-IR"/>
              </w:rPr>
            </w:rPrChange>
          </w:rPr>
          <w:t xml:space="preserve"> برا</w:t>
        </w:r>
        <w:r w:rsidRPr="00A50CC6">
          <w:rPr>
            <w:rFonts w:asciiTheme="minorBidi" w:hAnsiTheme="minorBidi" w:cs="B Nazanin" w:hint="cs"/>
            <w:rtl/>
            <w:lang w:bidi="fa-IR"/>
            <w:rPrChange w:id="26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261" w:author="Mostafa Fazli" w:date="2022-06-24T20:31:00Z">
              <w:rPr>
                <w:rFonts w:asciiTheme="minorBidi" w:hAnsiTheme="minorBidi" w:cs="B Nazanin"/>
                <w:sz w:val="18"/>
                <w:szCs w:val="18"/>
                <w:rtl/>
                <w:lang w:bidi="fa-IR"/>
              </w:rPr>
            </w:rPrChange>
          </w:rPr>
          <w:t xml:space="preserve"> درخت </w:t>
        </w:r>
        <w:r w:rsidRPr="00A50CC6">
          <w:rPr>
            <w:rFonts w:asciiTheme="minorBidi" w:hAnsiTheme="minorBidi" w:cs="B Nazanin"/>
            <w:lang w:bidi="fa-IR"/>
            <w:rPrChange w:id="262" w:author="Mostafa Fazli" w:date="2022-06-24T20:31:00Z">
              <w:rPr>
                <w:rFonts w:asciiTheme="minorBidi" w:hAnsiTheme="minorBidi" w:cs="B Nazanin"/>
                <w:sz w:val="18"/>
                <w:szCs w:val="18"/>
                <w:lang w:bidi="fa-IR"/>
              </w:rPr>
            </w:rPrChange>
          </w:rPr>
          <w:t>B+</w:t>
        </w:r>
        <w:r w:rsidRPr="00A50CC6">
          <w:rPr>
            <w:rFonts w:asciiTheme="minorBidi" w:hAnsiTheme="minorBidi" w:cs="B Nazanin"/>
            <w:rtl/>
            <w:lang w:bidi="fa-IR"/>
            <w:rPrChange w:id="263" w:author="Mostafa Fazli" w:date="2022-06-24T20:31:00Z">
              <w:rPr>
                <w:rFonts w:asciiTheme="minorBidi" w:hAnsiTheme="minorBidi" w:cs="B Nazanin"/>
                <w:sz w:val="18"/>
                <w:szCs w:val="18"/>
                <w:rtl/>
                <w:lang w:bidi="fa-IR"/>
              </w:rPr>
            </w:rPrChange>
          </w:rPr>
          <w:t xml:space="preserve"> را مشخص کند، </w:t>
        </w:r>
        <w:r w:rsidRPr="00A50CC6">
          <w:rPr>
            <w:rFonts w:asciiTheme="minorBidi" w:hAnsiTheme="minorBidi" w:cs="B Nazanin"/>
            <w:lang w:bidi="fa-IR"/>
            <w:rPrChange w:id="264" w:author="Mostafa Fazli" w:date="2022-06-24T20:31:00Z">
              <w:rPr>
                <w:rFonts w:asciiTheme="minorBidi" w:hAnsiTheme="minorBidi" w:cs="B Nazanin"/>
                <w:sz w:val="18"/>
                <w:szCs w:val="18"/>
                <w:lang w:bidi="fa-IR"/>
              </w:rPr>
            </w:rPrChange>
          </w:rPr>
          <w:t>max-d</w:t>
        </w:r>
      </w:ins>
      <w:ins w:id="265" w:author="Mostafa Fazli" w:date="2022-06-24T20:15:00Z">
        <w:r w:rsidRPr="00A50CC6">
          <w:rPr>
            <w:rFonts w:asciiTheme="minorBidi" w:hAnsiTheme="minorBidi" w:cs="B Nazanin"/>
            <w:lang w:bidi="fa-IR"/>
            <w:rPrChange w:id="266" w:author="Mostafa Fazli" w:date="2022-06-24T20:31:00Z">
              <w:rPr>
                <w:rFonts w:asciiTheme="minorBidi" w:hAnsiTheme="minorBidi" w:cs="B Nazanin"/>
                <w:sz w:val="18"/>
                <w:szCs w:val="18"/>
                <w:lang w:bidi="fa-IR"/>
              </w:rPr>
            </w:rPrChange>
          </w:rPr>
          <w:t>egree</w:t>
        </w:r>
        <w:r w:rsidRPr="00A50CC6">
          <w:rPr>
            <w:rFonts w:asciiTheme="minorBidi" w:hAnsiTheme="minorBidi" w:cs="B Nazanin"/>
            <w:rtl/>
            <w:lang w:bidi="fa-IR"/>
            <w:rPrChange w:id="267" w:author="Mostafa Fazli" w:date="2022-06-24T20:31:00Z">
              <w:rPr>
                <w:rFonts w:asciiTheme="minorBidi" w:hAnsiTheme="minorBidi" w:cs="B Nazanin"/>
                <w:sz w:val="18"/>
                <w:szCs w:val="18"/>
                <w:rtl/>
                <w:lang w:bidi="fa-IR"/>
              </w:rPr>
            </w:rPrChange>
          </w:rPr>
          <w:t xml:space="preserve"> حداکثر درجه ا</w:t>
        </w:r>
        <w:r w:rsidRPr="00A50CC6">
          <w:rPr>
            <w:rFonts w:asciiTheme="minorBidi" w:hAnsiTheme="minorBidi" w:cs="B Nazanin" w:hint="cs"/>
            <w:rtl/>
            <w:lang w:bidi="fa-IR"/>
            <w:rPrChange w:id="26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69"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270" w:author="Mostafa Fazli" w:date="2022-06-24T20:31:00Z">
              <w:rPr>
                <w:rFonts w:asciiTheme="minorBidi" w:hAnsiTheme="minorBidi" w:cs="B Nazanin"/>
                <w:sz w:val="18"/>
                <w:szCs w:val="18"/>
                <w:rtl/>
                <w:lang w:bidi="fa-IR"/>
              </w:rPr>
            </w:rPrChange>
          </w:rPr>
          <w:t xml:space="preserve"> درخت است.</w:t>
        </w:r>
      </w:ins>
    </w:p>
    <w:p w14:paraId="5E04BC12" w14:textId="2A84C12B" w:rsidR="00413098" w:rsidRPr="00A50CC6" w:rsidRDefault="00413098" w:rsidP="00413098">
      <w:pPr>
        <w:bidi/>
        <w:jc w:val="both"/>
        <w:rPr>
          <w:ins w:id="271" w:author="Mostafa Fazli" w:date="2022-06-24T20:26:00Z"/>
          <w:rFonts w:asciiTheme="minorBidi" w:hAnsiTheme="minorBidi" w:cs="B Nazanin"/>
          <w:rtl/>
          <w:lang w:bidi="fa-IR"/>
          <w:rPrChange w:id="272" w:author="Mostafa Fazli" w:date="2022-06-24T20:31:00Z">
            <w:rPr>
              <w:ins w:id="273" w:author="Mostafa Fazli" w:date="2022-06-24T20:26:00Z"/>
              <w:rFonts w:asciiTheme="minorBidi" w:hAnsiTheme="minorBidi" w:cs="B Nazanin"/>
              <w:sz w:val="18"/>
              <w:szCs w:val="18"/>
              <w:rtl/>
              <w:lang w:bidi="fa-IR"/>
            </w:rPr>
          </w:rPrChange>
        </w:rPr>
      </w:pPr>
      <w:ins w:id="274" w:author="Mostafa Fazli" w:date="2022-06-24T20:15:00Z">
        <w:r w:rsidRPr="00A50CC6">
          <w:rPr>
            <w:rFonts w:asciiTheme="minorBidi" w:hAnsiTheme="minorBidi" w:cs="B Nazanin" w:hint="eastAsia"/>
            <w:rtl/>
            <w:lang w:bidi="fa-IR"/>
            <w:rPrChange w:id="275" w:author="Mostafa Fazli" w:date="2022-06-24T20:31:00Z">
              <w:rPr>
                <w:rFonts w:asciiTheme="minorBidi" w:hAnsiTheme="minorBidi" w:cs="B Nazanin" w:hint="eastAsia"/>
                <w:sz w:val="18"/>
                <w:szCs w:val="18"/>
                <w:rtl/>
                <w:lang w:bidi="fa-IR"/>
              </w:rPr>
            </w:rPrChange>
          </w:rPr>
          <w:t>پس</w:t>
        </w:r>
        <w:r w:rsidRPr="00A50CC6">
          <w:rPr>
            <w:rFonts w:asciiTheme="minorBidi" w:hAnsiTheme="minorBidi" w:cs="B Nazanin"/>
            <w:rtl/>
            <w:lang w:bidi="fa-IR"/>
            <w:rPrChange w:id="276" w:author="Mostafa Fazli" w:date="2022-06-24T20:31:00Z">
              <w:rPr>
                <w:rFonts w:asciiTheme="minorBidi" w:hAnsiTheme="minorBidi" w:cs="B Nazanin"/>
                <w:sz w:val="18"/>
                <w:szCs w:val="18"/>
                <w:rtl/>
                <w:lang w:bidi="fa-IR"/>
              </w:rPr>
            </w:rPrChange>
          </w:rPr>
          <w:t xml:space="preserve"> از مشخص نمودن </w:t>
        </w:r>
        <w:r w:rsidRPr="00A50CC6">
          <w:rPr>
            <w:rFonts w:asciiTheme="minorBidi" w:hAnsiTheme="minorBidi" w:cs="B Nazanin"/>
            <w:lang w:bidi="fa-IR"/>
            <w:rPrChange w:id="277" w:author="Mostafa Fazli" w:date="2022-06-24T20:31:00Z">
              <w:rPr>
                <w:rFonts w:asciiTheme="minorBidi" w:hAnsiTheme="minorBidi" w:cs="B Nazanin"/>
                <w:sz w:val="18"/>
                <w:szCs w:val="18"/>
                <w:lang w:bidi="fa-IR"/>
              </w:rPr>
            </w:rPrChange>
          </w:rPr>
          <w:t>max-degree</w:t>
        </w:r>
        <w:r w:rsidRPr="00A50CC6">
          <w:rPr>
            <w:rFonts w:asciiTheme="minorBidi" w:hAnsiTheme="minorBidi" w:cs="B Nazanin" w:hint="eastAsia"/>
            <w:rtl/>
            <w:lang w:bidi="fa-IR"/>
            <w:rPrChange w:id="278" w:author="Mostafa Fazli" w:date="2022-06-24T20:31:00Z">
              <w:rPr>
                <w:rFonts w:asciiTheme="minorBidi" w:hAnsiTheme="minorBidi" w:cs="B Nazanin" w:hint="eastAsia"/>
                <w:sz w:val="18"/>
                <w:szCs w:val="18"/>
                <w:rtl/>
                <w:lang w:bidi="fa-IR"/>
              </w:rPr>
            </w:rPrChange>
          </w:rPr>
          <w:t>،</w:t>
        </w:r>
        <w:r w:rsidRPr="00A50CC6">
          <w:rPr>
            <w:rFonts w:asciiTheme="minorBidi" w:hAnsiTheme="minorBidi" w:cs="B Nazanin"/>
            <w:rtl/>
            <w:lang w:bidi="fa-IR"/>
            <w:rPrChange w:id="279" w:author="Mostafa Fazli" w:date="2022-06-24T20:31:00Z">
              <w:rPr>
                <w:rFonts w:asciiTheme="minorBidi" w:hAnsiTheme="minorBidi" w:cs="B Nazanin"/>
                <w:sz w:val="18"/>
                <w:szCs w:val="18"/>
                <w:rtl/>
                <w:lang w:bidi="fa-IR"/>
              </w:rPr>
            </w:rPrChange>
          </w:rPr>
          <w:t xml:space="preserve"> منو</w:t>
        </w:r>
        <w:r w:rsidRPr="00A50CC6">
          <w:rPr>
            <w:rFonts w:asciiTheme="minorBidi" w:hAnsiTheme="minorBidi" w:cs="B Nazanin" w:hint="cs"/>
            <w:rtl/>
            <w:lang w:bidi="fa-IR"/>
            <w:rPrChange w:id="28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281" w:author="Mostafa Fazli" w:date="2022-06-24T20:31:00Z">
              <w:rPr>
                <w:rFonts w:asciiTheme="minorBidi" w:hAnsiTheme="minorBidi" w:cs="B Nazanin"/>
                <w:sz w:val="18"/>
                <w:szCs w:val="18"/>
                <w:rtl/>
                <w:lang w:bidi="fa-IR"/>
              </w:rPr>
            </w:rPrChange>
          </w:rPr>
          <w:t xml:space="preserve"> برنامه به کاربر نما</w:t>
        </w:r>
        <w:r w:rsidRPr="00A50CC6">
          <w:rPr>
            <w:rFonts w:asciiTheme="minorBidi" w:hAnsiTheme="minorBidi" w:cs="B Nazanin" w:hint="cs"/>
            <w:rtl/>
            <w:lang w:bidi="fa-IR"/>
            <w:rPrChange w:id="28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83" w:author="Mostafa Fazli" w:date="2022-06-24T20:31:00Z">
              <w:rPr>
                <w:rFonts w:asciiTheme="minorBidi" w:hAnsiTheme="minorBidi" w:cs="B Nazanin" w:hint="eastAsia"/>
                <w:sz w:val="18"/>
                <w:szCs w:val="18"/>
                <w:rtl/>
                <w:lang w:bidi="fa-IR"/>
              </w:rPr>
            </w:rPrChange>
          </w:rPr>
          <w:t>ش</w:t>
        </w:r>
        <w:r w:rsidRPr="00A50CC6">
          <w:rPr>
            <w:rFonts w:asciiTheme="minorBidi" w:hAnsiTheme="minorBidi" w:cs="B Nazanin"/>
            <w:rtl/>
            <w:lang w:bidi="fa-IR"/>
            <w:rPrChange w:id="284" w:author="Mostafa Fazli" w:date="2022-06-24T20:31:00Z">
              <w:rPr>
                <w:rFonts w:asciiTheme="minorBidi" w:hAnsiTheme="minorBidi" w:cs="B Nazanin"/>
                <w:sz w:val="18"/>
                <w:szCs w:val="18"/>
                <w:rtl/>
                <w:lang w:bidi="fa-IR"/>
              </w:rPr>
            </w:rPrChange>
          </w:rPr>
          <w:t xml:space="preserve"> داده م</w:t>
        </w:r>
        <w:r w:rsidRPr="00A50CC6">
          <w:rPr>
            <w:rFonts w:asciiTheme="minorBidi" w:hAnsiTheme="minorBidi" w:cs="B Nazanin" w:hint="cs"/>
            <w:rtl/>
            <w:lang w:bidi="fa-IR"/>
            <w:rPrChange w:id="28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86" w:author="Mostafa Fazli" w:date="2022-06-24T20:31:00Z">
              <w:rPr>
                <w:rFonts w:asciiTheme="minorBidi" w:hAnsiTheme="minorBidi" w:cs="B Nazanin" w:hint="eastAsia"/>
                <w:sz w:val="18"/>
                <w:szCs w:val="18"/>
                <w:rtl/>
                <w:lang w:bidi="fa-IR"/>
              </w:rPr>
            </w:rPrChange>
          </w:rPr>
          <w:t>شود</w:t>
        </w:r>
        <w:r w:rsidRPr="00A50CC6">
          <w:rPr>
            <w:rFonts w:asciiTheme="minorBidi" w:hAnsiTheme="minorBidi" w:cs="B Nazanin"/>
            <w:rtl/>
            <w:lang w:bidi="fa-IR"/>
            <w:rPrChange w:id="287" w:author="Mostafa Fazli" w:date="2022-06-24T20:31:00Z">
              <w:rPr>
                <w:rFonts w:asciiTheme="minorBidi" w:hAnsiTheme="minorBidi" w:cs="B Nazanin"/>
                <w:sz w:val="18"/>
                <w:szCs w:val="18"/>
                <w:rtl/>
                <w:lang w:bidi="fa-IR"/>
              </w:rPr>
            </w:rPrChange>
          </w:rPr>
          <w:t xml:space="preserve"> که با استفاده از سوئ</w:t>
        </w:r>
        <w:r w:rsidRPr="00A50CC6">
          <w:rPr>
            <w:rFonts w:asciiTheme="minorBidi" w:hAnsiTheme="minorBidi" w:cs="B Nazanin" w:hint="cs"/>
            <w:rtl/>
            <w:lang w:bidi="fa-IR"/>
            <w:rPrChange w:id="28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89" w:author="Mostafa Fazli" w:date="2022-06-24T20:31:00Z">
              <w:rPr>
                <w:rFonts w:asciiTheme="minorBidi" w:hAnsiTheme="minorBidi" w:cs="B Nazanin" w:hint="eastAsia"/>
                <w:sz w:val="18"/>
                <w:szCs w:val="18"/>
                <w:rtl/>
                <w:lang w:bidi="fa-IR"/>
              </w:rPr>
            </w:rPrChange>
          </w:rPr>
          <w:t>چ</w:t>
        </w:r>
        <w:r w:rsidRPr="00A50CC6">
          <w:rPr>
            <w:rFonts w:asciiTheme="minorBidi" w:hAnsiTheme="minorBidi" w:cs="B Nazanin"/>
            <w:rtl/>
            <w:lang w:bidi="fa-IR"/>
            <w:rPrChange w:id="290" w:author="Mostafa Fazli" w:date="2022-06-24T20:31:00Z">
              <w:rPr>
                <w:rFonts w:asciiTheme="minorBidi" w:hAnsiTheme="minorBidi" w:cs="B Nazanin"/>
                <w:sz w:val="18"/>
                <w:szCs w:val="18"/>
                <w:rtl/>
                <w:lang w:bidi="fa-IR"/>
              </w:rPr>
            </w:rPrChange>
          </w:rPr>
          <w:t xml:space="preserve"> ک</w:t>
        </w:r>
        <w:r w:rsidRPr="00A50CC6">
          <w:rPr>
            <w:rFonts w:asciiTheme="minorBidi" w:hAnsiTheme="minorBidi" w:cs="B Nazanin" w:hint="cs"/>
            <w:rtl/>
            <w:lang w:bidi="fa-IR"/>
            <w:rPrChange w:id="29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92" w:author="Mostafa Fazli" w:date="2022-06-24T20:31:00Z">
              <w:rPr>
                <w:rFonts w:asciiTheme="minorBidi" w:hAnsiTheme="minorBidi" w:cs="B Nazanin" w:hint="eastAsia"/>
                <w:sz w:val="18"/>
                <w:szCs w:val="18"/>
                <w:rtl/>
                <w:lang w:bidi="fa-IR"/>
              </w:rPr>
            </w:rPrChange>
          </w:rPr>
          <w:t>س</w:t>
        </w:r>
        <w:r w:rsidRPr="00A50CC6">
          <w:rPr>
            <w:rFonts w:asciiTheme="minorBidi" w:hAnsiTheme="minorBidi" w:cs="B Nazanin"/>
            <w:rtl/>
            <w:lang w:bidi="fa-IR"/>
            <w:rPrChange w:id="293" w:author="Mostafa Fazli" w:date="2022-06-24T20:31:00Z">
              <w:rPr>
                <w:rFonts w:asciiTheme="minorBidi" w:hAnsiTheme="minorBidi" w:cs="B Nazanin"/>
                <w:sz w:val="18"/>
                <w:szCs w:val="18"/>
                <w:rtl/>
                <w:lang w:bidi="fa-IR"/>
              </w:rPr>
            </w:rPrChange>
          </w:rPr>
          <w:t xml:space="preserve"> پ</w:t>
        </w:r>
        <w:r w:rsidRPr="00A50CC6">
          <w:rPr>
            <w:rFonts w:asciiTheme="minorBidi" w:hAnsiTheme="minorBidi" w:cs="B Nazanin" w:hint="cs"/>
            <w:rtl/>
            <w:lang w:bidi="fa-IR"/>
            <w:rPrChange w:id="29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295" w:author="Mostafa Fazli" w:date="2022-06-24T20:31:00Z">
              <w:rPr>
                <w:rFonts w:asciiTheme="minorBidi" w:hAnsiTheme="minorBidi" w:cs="B Nazanin" w:hint="eastAsia"/>
                <w:sz w:val="18"/>
                <w:szCs w:val="18"/>
                <w:rtl/>
                <w:lang w:bidi="fa-IR"/>
              </w:rPr>
            </w:rPrChange>
          </w:rPr>
          <w:t>اده</w:t>
        </w:r>
        <w:r w:rsidRPr="00A50CC6">
          <w:rPr>
            <w:rFonts w:asciiTheme="minorBidi" w:hAnsiTheme="minorBidi" w:cs="B Nazanin"/>
            <w:rtl/>
            <w:lang w:bidi="fa-IR"/>
            <w:rPrChange w:id="296" w:author="Mostafa Fazli" w:date="2022-06-24T20:31:00Z">
              <w:rPr>
                <w:rFonts w:asciiTheme="minorBidi" w:hAnsiTheme="minorBidi" w:cs="B Nazanin"/>
                <w:sz w:val="18"/>
                <w:szCs w:val="18"/>
                <w:rtl/>
                <w:lang w:bidi="fa-IR"/>
              </w:rPr>
            </w:rPrChange>
          </w:rPr>
          <w:t xml:space="preserve"> ساز</w:t>
        </w:r>
        <w:r w:rsidRPr="00A50CC6">
          <w:rPr>
            <w:rFonts w:asciiTheme="minorBidi" w:hAnsiTheme="minorBidi" w:cs="B Nazanin" w:hint="cs"/>
            <w:rtl/>
            <w:lang w:bidi="fa-IR"/>
            <w:rPrChange w:id="29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298" w:author="Mostafa Fazli" w:date="2022-06-24T20:31:00Z">
              <w:rPr>
                <w:rFonts w:asciiTheme="minorBidi" w:hAnsiTheme="minorBidi" w:cs="B Nazanin"/>
                <w:sz w:val="18"/>
                <w:szCs w:val="18"/>
                <w:rtl/>
                <w:lang w:bidi="fa-IR"/>
              </w:rPr>
            </w:rPrChange>
          </w:rPr>
          <w:t xml:space="preserve"> شده است. در ا</w:t>
        </w:r>
        <w:r w:rsidRPr="00A50CC6">
          <w:rPr>
            <w:rFonts w:asciiTheme="minorBidi" w:hAnsiTheme="minorBidi" w:cs="B Nazanin" w:hint="cs"/>
            <w:rtl/>
            <w:lang w:bidi="fa-IR"/>
            <w:rPrChange w:id="29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00"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301" w:author="Mostafa Fazli" w:date="2022-06-24T20:31:00Z">
              <w:rPr>
                <w:rFonts w:asciiTheme="minorBidi" w:hAnsiTheme="minorBidi" w:cs="B Nazanin"/>
                <w:sz w:val="18"/>
                <w:szCs w:val="18"/>
                <w:rtl/>
                <w:lang w:bidi="fa-IR"/>
              </w:rPr>
            </w:rPrChange>
          </w:rPr>
          <w:t xml:space="preserve"> منو با انتخاب </w:t>
        </w:r>
        <w:r w:rsidRPr="00A50CC6">
          <w:rPr>
            <w:rFonts w:asciiTheme="minorBidi" w:hAnsiTheme="minorBidi" w:cs="B Nazanin" w:hint="cs"/>
            <w:rtl/>
            <w:lang w:bidi="fa-IR"/>
            <w:rPrChange w:id="30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03"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hint="cs"/>
            <w:rtl/>
            <w:lang w:bidi="fa-IR"/>
            <w:rPrChange w:id="30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305" w:author="Mostafa Fazli" w:date="2022-06-24T20:31:00Z">
              <w:rPr>
                <w:rFonts w:asciiTheme="minorBidi" w:hAnsiTheme="minorBidi" w:cs="B Nazanin"/>
                <w:sz w:val="18"/>
                <w:szCs w:val="18"/>
                <w:rtl/>
                <w:lang w:bidi="fa-IR"/>
              </w:rPr>
            </w:rPrChange>
          </w:rPr>
          <w:t xml:space="preserve"> از اعداد 1 تا 5 م</w:t>
        </w:r>
        <w:r w:rsidRPr="00A50CC6">
          <w:rPr>
            <w:rFonts w:asciiTheme="minorBidi" w:hAnsiTheme="minorBidi" w:cs="B Nazanin" w:hint="cs"/>
            <w:rtl/>
            <w:lang w:bidi="fa-IR"/>
            <w:rPrChange w:id="30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307" w:author="Mostafa Fazli" w:date="2022-06-24T20:31:00Z">
              <w:rPr>
                <w:rFonts w:asciiTheme="minorBidi" w:hAnsiTheme="minorBidi" w:cs="B Nazanin"/>
                <w:sz w:val="18"/>
                <w:szCs w:val="18"/>
                <w:rtl/>
                <w:lang w:bidi="fa-IR"/>
              </w:rPr>
            </w:rPrChange>
          </w:rPr>
          <w:t xml:space="preserve"> توان </w:t>
        </w:r>
      </w:ins>
      <w:ins w:id="308" w:author="Mostafa Fazli" w:date="2022-06-24T20:16:00Z">
        <w:r w:rsidRPr="00A50CC6">
          <w:rPr>
            <w:rFonts w:asciiTheme="minorBidi" w:hAnsiTheme="minorBidi" w:cs="B Nazanin" w:hint="eastAsia"/>
            <w:rtl/>
            <w:lang w:bidi="fa-IR"/>
            <w:rPrChange w:id="309" w:author="Mostafa Fazli" w:date="2022-06-24T20:31:00Z">
              <w:rPr>
                <w:rFonts w:asciiTheme="minorBidi" w:hAnsiTheme="minorBidi" w:cs="B Nazanin" w:hint="eastAsia"/>
                <w:sz w:val="18"/>
                <w:szCs w:val="18"/>
                <w:rtl/>
                <w:lang w:bidi="fa-IR"/>
              </w:rPr>
            </w:rPrChange>
          </w:rPr>
          <w:t>عمل</w:t>
        </w:r>
        <w:r w:rsidRPr="00A50CC6">
          <w:rPr>
            <w:rFonts w:asciiTheme="minorBidi" w:hAnsiTheme="minorBidi" w:cs="B Nazanin" w:hint="cs"/>
            <w:rtl/>
            <w:lang w:bidi="fa-IR"/>
            <w:rPrChange w:id="31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11" w:author="Mostafa Fazli" w:date="2022-06-24T20:31:00Z">
              <w:rPr>
                <w:rFonts w:asciiTheme="minorBidi" w:hAnsiTheme="minorBidi" w:cs="B Nazanin" w:hint="eastAsia"/>
                <w:sz w:val="18"/>
                <w:szCs w:val="18"/>
                <w:rtl/>
                <w:lang w:bidi="fa-IR"/>
              </w:rPr>
            </w:rPrChange>
          </w:rPr>
          <w:t>ات</w:t>
        </w:r>
        <w:r w:rsidRPr="00A50CC6">
          <w:rPr>
            <w:rFonts w:asciiTheme="minorBidi" w:hAnsiTheme="minorBidi" w:cs="B Nazanin"/>
            <w:rtl/>
            <w:lang w:bidi="fa-IR"/>
            <w:rPrChange w:id="31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313" w:author="Mostafa Fazli" w:date="2022-06-24T20:31:00Z">
              <w:rPr>
                <w:rFonts w:asciiTheme="minorBidi" w:hAnsiTheme="minorBidi" w:cs="B Nazanin" w:hint="eastAsia"/>
                <w:sz w:val="18"/>
                <w:szCs w:val="18"/>
                <w:rtl/>
                <w:lang w:bidi="fa-IR"/>
              </w:rPr>
            </w:rPrChange>
          </w:rPr>
          <w:t>موردنظر</w:t>
        </w:r>
        <w:r w:rsidRPr="00A50CC6">
          <w:rPr>
            <w:rFonts w:asciiTheme="minorBidi" w:hAnsiTheme="minorBidi" w:cs="B Nazanin"/>
            <w:rtl/>
            <w:lang w:bidi="fa-IR"/>
            <w:rPrChange w:id="314"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315" w:author="Mostafa Fazli" w:date="2022-06-24T20:31:00Z">
              <w:rPr>
                <w:rFonts w:asciiTheme="minorBidi" w:hAnsiTheme="minorBidi" w:cs="B Nazanin" w:hint="eastAsia"/>
                <w:sz w:val="18"/>
                <w:szCs w:val="18"/>
                <w:rtl/>
                <w:lang w:bidi="fa-IR"/>
              </w:rPr>
            </w:rPrChange>
          </w:rPr>
          <w:t>را</w:t>
        </w:r>
        <w:r w:rsidRPr="00A50CC6">
          <w:rPr>
            <w:rFonts w:asciiTheme="minorBidi" w:hAnsiTheme="minorBidi" w:cs="B Nazanin"/>
            <w:rtl/>
            <w:lang w:bidi="fa-IR"/>
            <w:rPrChange w:id="316"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317" w:author="Mostafa Fazli" w:date="2022-06-24T20:31:00Z">
              <w:rPr>
                <w:rFonts w:asciiTheme="minorBidi" w:hAnsiTheme="minorBidi" w:cs="B Nazanin" w:hint="eastAsia"/>
                <w:sz w:val="18"/>
                <w:szCs w:val="18"/>
                <w:rtl/>
                <w:lang w:bidi="fa-IR"/>
              </w:rPr>
            </w:rPrChange>
          </w:rPr>
          <w:t>فرخوان</w:t>
        </w:r>
        <w:r w:rsidRPr="00A50CC6">
          <w:rPr>
            <w:rFonts w:asciiTheme="minorBidi" w:hAnsiTheme="minorBidi" w:cs="B Nazanin" w:hint="cs"/>
            <w:rtl/>
            <w:lang w:bidi="fa-IR"/>
            <w:rPrChange w:id="31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31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320" w:author="Mostafa Fazli" w:date="2022-06-24T20:31:00Z">
              <w:rPr>
                <w:rFonts w:asciiTheme="minorBidi" w:hAnsiTheme="minorBidi" w:cs="B Nazanin" w:hint="eastAsia"/>
                <w:sz w:val="18"/>
                <w:szCs w:val="18"/>
                <w:rtl/>
                <w:lang w:bidi="fa-IR"/>
              </w:rPr>
            </w:rPrChange>
          </w:rPr>
          <w:t>کرد</w:t>
        </w:r>
        <w:r w:rsidRPr="00A50CC6">
          <w:rPr>
            <w:rFonts w:asciiTheme="minorBidi" w:hAnsiTheme="minorBidi" w:cs="B Nazanin"/>
            <w:rtl/>
            <w:lang w:bidi="fa-IR"/>
            <w:rPrChange w:id="321" w:author="Mostafa Fazli" w:date="2022-06-24T20:31:00Z">
              <w:rPr>
                <w:rFonts w:asciiTheme="minorBidi" w:hAnsiTheme="minorBidi" w:cs="B Nazanin"/>
                <w:sz w:val="18"/>
                <w:szCs w:val="18"/>
                <w:rtl/>
                <w:lang w:bidi="fa-IR"/>
              </w:rPr>
            </w:rPrChange>
          </w:rPr>
          <w:t>.</w:t>
        </w:r>
      </w:ins>
    </w:p>
    <w:p w14:paraId="41F34E03" w14:textId="4E14DE1E" w:rsidR="00F57454" w:rsidRPr="00A50CC6" w:rsidRDefault="00F57454" w:rsidP="00F57454">
      <w:pPr>
        <w:bidi/>
        <w:jc w:val="both"/>
        <w:rPr>
          <w:ins w:id="322" w:author="Mostafa Fazli" w:date="2022-06-24T20:17:00Z"/>
          <w:rFonts w:asciiTheme="minorBidi" w:hAnsiTheme="minorBidi" w:cs="B Nazanin"/>
          <w:b/>
          <w:bCs/>
          <w:sz w:val="32"/>
          <w:szCs w:val="32"/>
          <w:rtl/>
          <w:lang w:bidi="fa-IR"/>
          <w:rPrChange w:id="323" w:author="Mostafa Fazli" w:date="2022-06-24T20:31:00Z">
            <w:rPr>
              <w:ins w:id="324" w:author="Mostafa Fazli" w:date="2022-06-24T20:17:00Z"/>
              <w:rFonts w:asciiTheme="minorBidi" w:hAnsiTheme="minorBidi" w:cs="B Nazanin"/>
              <w:sz w:val="18"/>
              <w:szCs w:val="18"/>
              <w:rtl/>
              <w:lang w:bidi="fa-IR"/>
            </w:rPr>
          </w:rPrChange>
        </w:rPr>
      </w:pPr>
      <w:ins w:id="325" w:author="Mostafa Fazli" w:date="2022-06-24T20:26:00Z">
        <w:r w:rsidRPr="00A50CC6">
          <w:rPr>
            <w:rFonts w:asciiTheme="minorBidi" w:hAnsiTheme="minorBidi" w:cs="B Nazanin" w:hint="eastAsia"/>
            <w:b/>
            <w:bCs/>
            <w:sz w:val="32"/>
            <w:szCs w:val="32"/>
            <w:rtl/>
            <w:lang w:bidi="fa-IR"/>
            <w:rPrChange w:id="326" w:author="Mostafa Fazli" w:date="2022-06-24T20:31:00Z">
              <w:rPr>
                <w:rFonts w:asciiTheme="minorBidi" w:hAnsiTheme="minorBidi" w:cs="B Nazanin" w:hint="eastAsia"/>
                <w:sz w:val="18"/>
                <w:szCs w:val="18"/>
                <w:rtl/>
                <w:lang w:bidi="fa-IR"/>
              </w:rPr>
            </w:rPrChange>
          </w:rPr>
          <w:t>فرآ</w:t>
        </w:r>
        <w:r w:rsidRPr="00A50CC6">
          <w:rPr>
            <w:rFonts w:asciiTheme="minorBidi" w:hAnsiTheme="minorBidi" w:cs="B Nazanin" w:hint="cs"/>
            <w:b/>
            <w:bCs/>
            <w:sz w:val="32"/>
            <w:szCs w:val="32"/>
            <w:rtl/>
            <w:lang w:bidi="fa-IR"/>
            <w:rPrChange w:id="32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b/>
            <w:bCs/>
            <w:sz w:val="32"/>
            <w:szCs w:val="32"/>
            <w:rtl/>
            <w:lang w:bidi="fa-IR"/>
            <w:rPrChange w:id="328" w:author="Mostafa Fazli" w:date="2022-06-24T20:31:00Z">
              <w:rPr>
                <w:rFonts w:asciiTheme="minorBidi" w:hAnsiTheme="minorBidi" w:cs="B Nazanin" w:hint="eastAsia"/>
                <w:sz w:val="18"/>
                <w:szCs w:val="18"/>
                <w:rtl/>
                <w:lang w:bidi="fa-IR"/>
              </w:rPr>
            </w:rPrChange>
          </w:rPr>
          <w:t>ند</w:t>
        </w:r>
        <w:r w:rsidRPr="00A50CC6">
          <w:rPr>
            <w:rFonts w:asciiTheme="minorBidi" w:hAnsiTheme="minorBidi" w:cs="B Nazanin"/>
            <w:b/>
            <w:bCs/>
            <w:sz w:val="32"/>
            <w:szCs w:val="32"/>
            <w:rtl/>
            <w:lang w:bidi="fa-IR"/>
            <w:rPrChange w:id="32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330" w:author="Mostafa Fazli" w:date="2022-06-24T20:31:00Z">
              <w:rPr>
                <w:rFonts w:asciiTheme="minorBidi" w:hAnsiTheme="minorBidi" w:cs="B Nazanin" w:hint="eastAsia"/>
                <w:sz w:val="18"/>
                <w:szCs w:val="18"/>
                <w:rtl/>
                <w:lang w:bidi="fa-IR"/>
              </w:rPr>
            </w:rPrChange>
          </w:rPr>
          <w:t>افزودن</w:t>
        </w:r>
        <w:r w:rsidRPr="00A50CC6">
          <w:rPr>
            <w:rFonts w:asciiTheme="minorBidi" w:hAnsiTheme="minorBidi" w:cs="B Nazanin"/>
            <w:b/>
            <w:bCs/>
            <w:sz w:val="32"/>
            <w:szCs w:val="32"/>
            <w:rtl/>
            <w:lang w:bidi="fa-IR"/>
            <w:rPrChange w:id="331"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cs"/>
            <w:b/>
            <w:bCs/>
            <w:sz w:val="32"/>
            <w:szCs w:val="32"/>
            <w:rtl/>
            <w:lang w:bidi="fa-IR"/>
            <w:rPrChange w:id="33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b/>
            <w:bCs/>
            <w:sz w:val="32"/>
            <w:szCs w:val="32"/>
            <w:rtl/>
            <w:lang w:bidi="fa-IR"/>
            <w:rPrChange w:id="333"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b/>
            <w:bCs/>
            <w:sz w:val="32"/>
            <w:szCs w:val="32"/>
            <w:rtl/>
            <w:lang w:bidi="fa-IR"/>
            <w:rPrChange w:id="334"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335" w:author="Mostafa Fazli" w:date="2022-06-24T20:31:00Z">
              <w:rPr>
                <w:rFonts w:asciiTheme="minorBidi" w:hAnsiTheme="minorBidi" w:cs="B Nazanin" w:hint="eastAsia"/>
                <w:sz w:val="18"/>
                <w:szCs w:val="18"/>
                <w:rtl/>
                <w:lang w:bidi="fa-IR"/>
              </w:rPr>
            </w:rPrChange>
          </w:rPr>
          <w:t>کل</w:t>
        </w:r>
        <w:r w:rsidRPr="00A50CC6">
          <w:rPr>
            <w:rFonts w:asciiTheme="minorBidi" w:hAnsiTheme="minorBidi" w:cs="B Nazanin" w:hint="cs"/>
            <w:b/>
            <w:bCs/>
            <w:sz w:val="32"/>
            <w:szCs w:val="32"/>
            <w:rtl/>
            <w:lang w:bidi="fa-IR"/>
            <w:rPrChange w:id="33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b/>
            <w:bCs/>
            <w:sz w:val="32"/>
            <w:szCs w:val="32"/>
            <w:rtl/>
            <w:lang w:bidi="fa-IR"/>
            <w:rPrChange w:id="337"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b/>
            <w:bCs/>
            <w:sz w:val="32"/>
            <w:szCs w:val="32"/>
            <w:rtl/>
            <w:lang w:bidi="fa-IR"/>
            <w:rPrChange w:id="338"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339" w:author="Mostafa Fazli" w:date="2022-06-24T20:31:00Z">
              <w:rPr>
                <w:rFonts w:asciiTheme="minorBidi" w:hAnsiTheme="minorBidi" w:cs="B Nazanin" w:hint="eastAsia"/>
                <w:sz w:val="18"/>
                <w:szCs w:val="18"/>
                <w:rtl/>
                <w:lang w:bidi="fa-IR"/>
              </w:rPr>
            </w:rPrChange>
          </w:rPr>
          <w:t>به</w:t>
        </w:r>
        <w:r w:rsidRPr="00A50CC6">
          <w:rPr>
            <w:rFonts w:asciiTheme="minorBidi" w:hAnsiTheme="minorBidi" w:cs="B Nazanin"/>
            <w:b/>
            <w:bCs/>
            <w:sz w:val="32"/>
            <w:szCs w:val="32"/>
            <w:rtl/>
            <w:lang w:bidi="fa-IR"/>
            <w:rPrChange w:id="34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341" w:author="Mostafa Fazli" w:date="2022-06-24T20:31:00Z">
              <w:rPr>
                <w:rFonts w:asciiTheme="minorBidi" w:hAnsiTheme="minorBidi" w:cs="B Nazanin" w:hint="eastAsia"/>
                <w:sz w:val="18"/>
                <w:szCs w:val="18"/>
                <w:rtl/>
                <w:lang w:bidi="fa-IR"/>
              </w:rPr>
            </w:rPrChange>
          </w:rPr>
          <w:t>درخت</w:t>
        </w:r>
      </w:ins>
    </w:p>
    <w:p w14:paraId="4D40B68E" w14:textId="24D6BFB1" w:rsidR="006A2DFA" w:rsidRPr="00A50CC6" w:rsidRDefault="006A2DFA" w:rsidP="006A2DFA">
      <w:pPr>
        <w:bidi/>
        <w:jc w:val="both"/>
        <w:rPr>
          <w:ins w:id="342" w:author="Mostafa Fazli" w:date="2022-06-24T20:18:00Z"/>
          <w:rFonts w:asciiTheme="minorBidi" w:hAnsiTheme="minorBidi" w:cs="B Nazanin"/>
          <w:rtl/>
          <w:lang w:bidi="fa-IR"/>
          <w:rPrChange w:id="343" w:author="Mostafa Fazli" w:date="2022-06-24T20:31:00Z">
            <w:rPr>
              <w:ins w:id="344" w:author="Mostafa Fazli" w:date="2022-06-24T20:18:00Z"/>
              <w:rFonts w:asciiTheme="minorBidi" w:hAnsiTheme="minorBidi" w:cs="B Nazanin"/>
              <w:sz w:val="18"/>
              <w:szCs w:val="18"/>
              <w:rtl/>
              <w:lang w:bidi="fa-IR"/>
            </w:rPr>
          </w:rPrChange>
        </w:rPr>
      </w:pPr>
      <w:ins w:id="345" w:author="Mostafa Fazli" w:date="2022-06-24T20:17:00Z">
        <w:r w:rsidRPr="00A50CC6">
          <w:rPr>
            <w:rFonts w:asciiTheme="minorBidi" w:hAnsiTheme="minorBidi" w:cs="B Nazanin" w:hint="eastAsia"/>
            <w:rtl/>
            <w:lang w:bidi="fa-IR"/>
            <w:rPrChange w:id="346" w:author="Mostafa Fazli" w:date="2022-06-24T20:31:00Z">
              <w:rPr>
                <w:rFonts w:asciiTheme="minorBidi" w:hAnsiTheme="minorBidi" w:cs="B Nazanin" w:hint="eastAsia"/>
                <w:sz w:val="18"/>
                <w:szCs w:val="18"/>
                <w:rtl/>
                <w:lang w:bidi="fa-IR"/>
              </w:rPr>
            </w:rPrChange>
          </w:rPr>
          <w:t>با</w:t>
        </w:r>
        <w:r w:rsidRPr="00A50CC6">
          <w:rPr>
            <w:rFonts w:asciiTheme="minorBidi" w:hAnsiTheme="minorBidi" w:cs="B Nazanin"/>
            <w:rtl/>
            <w:lang w:bidi="fa-IR"/>
            <w:rPrChange w:id="347" w:author="Mostafa Fazli" w:date="2022-06-24T20:31:00Z">
              <w:rPr>
                <w:rFonts w:asciiTheme="minorBidi" w:hAnsiTheme="minorBidi" w:cs="B Nazanin"/>
                <w:sz w:val="18"/>
                <w:szCs w:val="18"/>
                <w:rtl/>
                <w:lang w:bidi="fa-IR"/>
              </w:rPr>
            </w:rPrChange>
          </w:rPr>
          <w:t xml:space="preserve"> استفاده از کل</w:t>
        </w:r>
        <w:r w:rsidRPr="00A50CC6">
          <w:rPr>
            <w:rFonts w:asciiTheme="minorBidi" w:hAnsiTheme="minorBidi" w:cs="B Nazanin" w:hint="cs"/>
            <w:rtl/>
            <w:lang w:bidi="fa-IR"/>
            <w:rPrChange w:id="34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49"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350" w:author="Mostafa Fazli" w:date="2022-06-24T20:31:00Z">
              <w:rPr>
                <w:rFonts w:asciiTheme="minorBidi" w:hAnsiTheme="minorBidi" w:cs="B Nazanin"/>
                <w:sz w:val="18"/>
                <w:szCs w:val="18"/>
                <w:rtl/>
                <w:lang w:bidi="fa-IR"/>
              </w:rPr>
            </w:rPrChange>
          </w:rPr>
          <w:t xml:space="preserve"> 1 شما م</w:t>
        </w:r>
        <w:r w:rsidRPr="00A50CC6">
          <w:rPr>
            <w:rFonts w:asciiTheme="minorBidi" w:hAnsiTheme="minorBidi" w:cs="B Nazanin" w:hint="cs"/>
            <w:rtl/>
            <w:lang w:bidi="fa-IR"/>
            <w:rPrChange w:id="35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352" w:author="Mostafa Fazli" w:date="2022-06-24T20:31:00Z">
              <w:rPr>
                <w:rFonts w:asciiTheme="minorBidi" w:hAnsiTheme="minorBidi" w:cs="B Nazanin"/>
                <w:sz w:val="18"/>
                <w:szCs w:val="18"/>
                <w:rtl/>
                <w:lang w:bidi="fa-IR"/>
              </w:rPr>
            </w:rPrChange>
          </w:rPr>
          <w:t xml:space="preserve"> توان</w:t>
        </w:r>
        <w:r w:rsidRPr="00A50CC6">
          <w:rPr>
            <w:rFonts w:asciiTheme="minorBidi" w:hAnsiTheme="minorBidi" w:cs="B Nazanin" w:hint="cs"/>
            <w:rtl/>
            <w:lang w:bidi="fa-IR"/>
            <w:rPrChange w:id="35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54"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355"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cs"/>
            <w:rtl/>
            <w:lang w:bidi="fa-IR"/>
            <w:rPrChange w:id="35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57"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rtl/>
            <w:lang w:bidi="fa-IR"/>
            <w:rPrChange w:id="358" w:author="Mostafa Fazli" w:date="2022-06-24T20:31:00Z">
              <w:rPr>
                <w:rFonts w:asciiTheme="minorBidi" w:hAnsiTheme="minorBidi" w:cs="B Nazanin"/>
                <w:sz w:val="18"/>
                <w:szCs w:val="18"/>
                <w:rtl/>
                <w:lang w:bidi="fa-IR"/>
              </w:rPr>
            </w:rPrChange>
          </w:rPr>
          <w:t xml:space="preserve"> کل</w:t>
        </w:r>
        <w:r w:rsidRPr="00A50CC6">
          <w:rPr>
            <w:rFonts w:asciiTheme="minorBidi" w:hAnsiTheme="minorBidi" w:cs="B Nazanin" w:hint="cs"/>
            <w:rtl/>
            <w:lang w:bidi="fa-IR"/>
            <w:rPrChange w:id="35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60"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361" w:author="Mostafa Fazli" w:date="2022-06-24T20:31:00Z">
              <w:rPr>
                <w:rFonts w:asciiTheme="minorBidi" w:hAnsiTheme="minorBidi" w:cs="B Nazanin"/>
                <w:sz w:val="18"/>
                <w:szCs w:val="18"/>
                <w:rtl/>
                <w:lang w:bidi="fa-IR"/>
              </w:rPr>
            </w:rPrChange>
          </w:rPr>
          <w:t xml:space="preserve"> به درخت اضافه کن</w:t>
        </w:r>
        <w:r w:rsidRPr="00A50CC6">
          <w:rPr>
            <w:rFonts w:asciiTheme="minorBidi" w:hAnsiTheme="minorBidi" w:cs="B Nazanin" w:hint="cs"/>
            <w:rtl/>
            <w:lang w:bidi="fa-IR"/>
            <w:rPrChange w:id="36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63"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364" w:author="Mostafa Fazli" w:date="2022-06-24T20:31:00Z">
              <w:rPr>
                <w:rFonts w:asciiTheme="minorBidi" w:hAnsiTheme="minorBidi" w:cs="B Nazanin"/>
                <w:sz w:val="18"/>
                <w:szCs w:val="18"/>
                <w:rtl/>
                <w:lang w:bidi="fa-IR"/>
              </w:rPr>
            </w:rPrChange>
          </w:rPr>
          <w:t xml:space="preserve"> روند ا</w:t>
        </w:r>
        <w:r w:rsidRPr="00A50CC6">
          <w:rPr>
            <w:rFonts w:asciiTheme="minorBidi" w:hAnsiTheme="minorBidi" w:cs="B Nazanin" w:hint="cs"/>
            <w:rtl/>
            <w:lang w:bidi="fa-IR"/>
            <w:rPrChange w:id="36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66"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367" w:author="Mostafa Fazli" w:date="2022-06-24T20:31:00Z">
              <w:rPr>
                <w:rFonts w:asciiTheme="minorBidi" w:hAnsiTheme="minorBidi" w:cs="B Nazanin"/>
                <w:sz w:val="18"/>
                <w:szCs w:val="18"/>
                <w:rtl/>
                <w:lang w:bidi="fa-IR"/>
              </w:rPr>
            </w:rPrChange>
          </w:rPr>
          <w:t xml:space="preserve"> عمل</w:t>
        </w:r>
        <w:r w:rsidRPr="00A50CC6">
          <w:rPr>
            <w:rFonts w:asciiTheme="minorBidi" w:hAnsiTheme="minorBidi" w:cs="B Nazanin" w:hint="cs"/>
            <w:rtl/>
            <w:lang w:bidi="fa-IR"/>
            <w:rPrChange w:id="36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69" w:author="Mostafa Fazli" w:date="2022-06-24T20:31:00Z">
              <w:rPr>
                <w:rFonts w:asciiTheme="minorBidi" w:hAnsiTheme="minorBidi" w:cs="B Nazanin" w:hint="eastAsia"/>
                <w:sz w:val="18"/>
                <w:szCs w:val="18"/>
                <w:rtl/>
                <w:lang w:bidi="fa-IR"/>
              </w:rPr>
            </w:rPrChange>
          </w:rPr>
          <w:t>ات</w:t>
        </w:r>
        <w:r w:rsidRPr="00A50CC6">
          <w:rPr>
            <w:rFonts w:asciiTheme="minorBidi" w:hAnsiTheme="minorBidi" w:cs="B Nazanin"/>
            <w:rtl/>
            <w:lang w:bidi="fa-IR"/>
            <w:rPrChange w:id="370" w:author="Mostafa Fazli" w:date="2022-06-24T20:31:00Z">
              <w:rPr>
                <w:rFonts w:asciiTheme="minorBidi" w:hAnsiTheme="minorBidi" w:cs="B Nazanin"/>
                <w:sz w:val="18"/>
                <w:szCs w:val="18"/>
                <w:rtl/>
                <w:lang w:bidi="fa-IR"/>
              </w:rPr>
            </w:rPrChange>
          </w:rPr>
          <w:t xml:space="preserve"> بد</w:t>
        </w:r>
        <w:r w:rsidRPr="00A50CC6">
          <w:rPr>
            <w:rFonts w:asciiTheme="minorBidi" w:hAnsiTheme="minorBidi" w:cs="B Nazanin" w:hint="cs"/>
            <w:rtl/>
            <w:lang w:bidi="fa-IR"/>
            <w:rPrChange w:id="37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72"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373" w:author="Mostafa Fazli" w:date="2022-06-24T20:31:00Z">
              <w:rPr>
                <w:rFonts w:asciiTheme="minorBidi" w:hAnsiTheme="minorBidi" w:cs="B Nazanin"/>
                <w:sz w:val="18"/>
                <w:szCs w:val="18"/>
                <w:rtl/>
                <w:lang w:bidi="fa-IR"/>
              </w:rPr>
            </w:rPrChange>
          </w:rPr>
          <w:t xml:space="preserve"> شکل است که با استفاده از کتابخانه </w:t>
        </w:r>
      </w:ins>
      <w:ins w:id="374" w:author="Mostafa Fazli" w:date="2022-06-24T20:18:00Z">
        <w:r w:rsidRPr="00A50CC6">
          <w:rPr>
            <w:rFonts w:asciiTheme="minorBidi" w:hAnsiTheme="minorBidi" w:cs="B Nazanin" w:hint="eastAsia"/>
            <w:rtl/>
            <w:lang w:bidi="fa-IR"/>
            <w:rPrChange w:id="375" w:author="Mostafa Fazli" w:date="2022-06-24T20:31:00Z">
              <w:rPr>
                <w:rFonts w:asciiTheme="minorBidi" w:hAnsiTheme="minorBidi" w:cs="B Nazanin" w:hint="eastAsia"/>
                <w:sz w:val="18"/>
                <w:szCs w:val="18"/>
                <w:rtl/>
                <w:lang w:bidi="fa-IR"/>
              </w:rPr>
            </w:rPrChange>
          </w:rPr>
          <w:t>نوشته</w:t>
        </w:r>
        <w:r w:rsidRPr="00A50CC6">
          <w:rPr>
            <w:rFonts w:asciiTheme="minorBidi" w:hAnsiTheme="minorBidi" w:cs="B Nazanin"/>
            <w:rtl/>
            <w:lang w:bidi="fa-IR"/>
            <w:rPrChange w:id="376" w:author="Mostafa Fazli" w:date="2022-06-24T20:31:00Z">
              <w:rPr>
                <w:rFonts w:asciiTheme="minorBidi" w:hAnsiTheme="minorBidi" w:cs="B Nazanin"/>
                <w:sz w:val="18"/>
                <w:szCs w:val="18"/>
                <w:rtl/>
                <w:lang w:bidi="fa-IR"/>
              </w:rPr>
            </w:rPrChange>
          </w:rPr>
          <w:t xml:space="preserve"> شده، پارامتر کل</w:t>
        </w:r>
        <w:r w:rsidRPr="00A50CC6">
          <w:rPr>
            <w:rFonts w:asciiTheme="minorBidi" w:hAnsiTheme="minorBidi" w:cs="B Nazanin" w:hint="cs"/>
            <w:rtl/>
            <w:lang w:bidi="fa-IR"/>
            <w:rPrChange w:id="37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78"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379" w:author="Mostafa Fazli" w:date="2022-06-24T20:31:00Z">
              <w:rPr>
                <w:rFonts w:asciiTheme="minorBidi" w:hAnsiTheme="minorBidi" w:cs="B Nazanin"/>
                <w:sz w:val="18"/>
                <w:szCs w:val="18"/>
                <w:rtl/>
                <w:lang w:bidi="fa-IR"/>
              </w:rPr>
            </w:rPrChange>
          </w:rPr>
          <w:t xml:space="preserve"> به فا</w:t>
        </w:r>
        <w:r w:rsidRPr="00A50CC6">
          <w:rPr>
            <w:rFonts w:asciiTheme="minorBidi" w:hAnsiTheme="minorBidi" w:cs="B Nazanin" w:hint="cs"/>
            <w:rtl/>
            <w:lang w:bidi="fa-IR"/>
            <w:rPrChange w:id="38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81" w:author="Mostafa Fazli" w:date="2022-06-24T20:31:00Z">
              <w:rPr>
                <w:rFonts w:asciiTheme="minorBidi" w:hAnsiTheme="minorBidi" w:cs="B Nazanin" w:hint="eastAsia"/>
                <w:sz w:val="18"/>
                <w:szCs w:val="18"/>
                <w:rtl/>
                <w:lang w:bidi="fa-IR"/>
              </w:rPr>
            </w:rPrChange>
          </w:rPr>
          <w:t>ل</w:t>
        </w:r>
        <w:r w:rsidRPr="00A50CC6">
          <w:rPr>
            <w:rFonts w:asciiTheme="minorBidi" w:hAnsiTheme="minorBidi" w:cs="B Nazanin"/>
            <w:rtl/>
            <w:lang w:bidi="fa-IR"/>
            <w:rPrChange w:id="382" w:author="Mostafa Fazli" w:date="2022-06-24T20:31:00Z">
              <w:rPr>
                <w:rFonts w:asciiTheme="minorBidi" w:hAnsiTheme="minorBidi" w:cs="B Nazanin"/>
                <w:sz w:val="18"/>
                <w:szCs w:val="18"/>
                <w:rtl/>
                <w:lang w:bidi="fa-IR"/>
              </w:rPr>
            </w:rPrChange>
          </w:rPr>
          <w:t xml:space="preserve"> </w:t>
        </w:r>
      </w:ins>
      <w:ins w:id="383" w:author="Mostafa Fazli" w:date="2022-06-24T20:59:00Z">
        <w:r w:rsidR="0044509F">
          <w:rPr>
            <w:rFonts w:asciiTheme="minorBidi" w:hAnsiTheme="minorBidi" w:cs="B Nazanin"/>
            <w:lang w:bidi="fa-IR"/>
          </w:rPr>
          <w:t>insert</w:t>
        </w:r>
      </w:ins>
      <w:ins w:id="384" w:author="Mostafa Fazli" w:date="2022-06-24T20:18:00Z">
        <w:r w:rsidRPr="00A50CC6">
          <w:rPr>
            <w:rFonts w:asciiTheme="minorBidi" w:hAnsiTheme="minorBidi" w:cs="B Nazanin"/>
            <w:lang w:bidi="fa-IR"/>
            <w:rPrChange w:id="385" w:author="Mostafa Fazli" w:date="2022-06-24T20:31:00Z">
              <w:rPr>
                <w:rFonts w:asciiTheme="minorBidi" w:hAnsiTheme="minorBidi" w:cs="B Nazanin"/>
                <w:sz w:val="18"/>
                <w:szCs w:val="18"/>
                <w:lang w:bidi="fa-IR"/>
              </w:rPr>
            </w:rPrChange>
          </w:rPr>
          <w:t>.cpp</w:t>
        </w:r>
        <w:r w:rsidRPr="00A50CC6">
          <w:rPr>
            <w:rFonts w:asciiTheme="minorBidi" w:hAnsiTheme="minorBidi" w:cs="B Nazanin"/>
            <w:rtl/>
            <w:lang w:bidi="fa-IR"/>
            <w:rPrChange w:id="386" w:author="Mostafa Fazli" w:date="2022-06-24T20:31:00Z">
              <w:rPr>
                <w:rFonts w:asciiTheme="minorBidi" w:hAnsiTheme="minorBidi" w:cs="B Nazanin"/>
                <w:sz w:val="18"/>
                <w:szCs w:val="18"/>
                <w:rtl/>
                <w:lang w:bidi="fa-IR"/>
              </w:rPr>
            </w:rPrChange>
          </w:rPr>
          <w:t xml:space="preserve">  پاس داده خواهد شد و در صورت</w:t>
        </w:r>
        <w:r w:rsidRPr="00A50CC6">
          <w:rPr>
            <w:rFonts w:asciiTheme="minorBidi" w:hAnsiTheme="minorBidi" w:cs="B Nazanin" w:hint="cs"/>
            <w:rtl/>
            <w:lang w:bidi="fa-IR"/>
            <w:rPrChange w:id="38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388" w:author="Mostafa Fazli" w:date="2022-06-24T20:31:00Z">
              <w:rPr>
                <w:rFonts w:asciiTheme="minorBidi" w:hAnsiTheme="minorBidi" w:cs="B Nazanin"/>
                <w:sz w:val="18"/>
                <w:szCs w:val="18"/>
                <w:rtl/>
                <w:lang w:bidi="fa-IR"/>
              </w:rPr>
            </w:rPrChange>
          </w:rPr>
          <w:t xml:space="preserve"> که اول</w:t>
        </w:r>
        <w:r w:rsidRPr="00A50CC6">
          <w:rPr>
            <w:rFonts w:asciiTheme="minorBidi" w:hAnsiTheme="minorBidi" w:cs="B Nazanin" w:hint="cs"/>
            <w:rtl/>
            <w:lang w:bidi="fa-IR"/>
            <w:rPrChange w:id="38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90"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391" w:author="Mostafa Fazli" w:date="2022-06-24T20:31:00Z">
              <w:rPr>
                <w:rFonts w:asciiTheme="minorBidi" w:hAnsiTheme="minorBidi" w:cs="B Nazanin"/>
                <w:sz w:val="18"/>
                <w:szCs w:val="18"/>
                <w:rtl/>
                <w:lang w:bidi="fa-IR"/>
              </w:rPr>
            </w:rPrChange>
          </w:rPr>
          <w:t xml:space="preserve"> کل</w:t>
        </w:r>
        <w:r w:rsidRPr="00A50CC6">
          <w:rPr>
            <w:rFonts w:asciiTheme="minorBidi" w:hAnsiTheme="minorBidi" w:cs="B Nazanin" w:hint="cs"/>
            <w:rtl/>
            <w:lang w:bidi="fa-IR"/>
            <w:rPrChange w:id="39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93"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394" w:author="Mostafa Fazli" w:date="2022-06-24T20:31:00Z">
              <w:rPr>
                <w:rFonts w:asciiTheme="minorBidi" w:hAnsiTheme="minorBidi" w:cs="B Nazanin"/>
                <w:sz w:val="18"/>
                <w:szCs w:val="18"/>
                <w:rtl/>
                <w:lang w:bidi="fa-IR"/>
              </w:rPr>
            </w:rPrChange>
          </w:rPr>
          <w:t xml:space="preserve"> وارد شده باشد، </w:t>
        </w:r>
        <w:r w:rsidRPr="00A50CC6">
          <w:rPr>
            <w:rFonts w:asciiTheme="minorBidi" w:hAnsiTheme="minorBidi" w:cs="B Nazanin" w:hint="cs"/>
            <w:rtl/>
            <w:lang w:bidi="fa-IR"/>
            <w:rPrChange w:id="39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396"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rtl/>
            <w:lang w:bidi="fa-IR"/>
            <w:rPrChange w:id="397" w:author="Mostafa Fazli" w:date="2022-06-24T20:31:00Z">
              <w:rPr>
                <w:rFonts w:asciiTheme="minorBidi" w:hAnsiTheme="minorBidi" w:cs="B Nazanin"/>
                <w:sz w:val="18"/>
                <w:szCs w:val="18"/>
                <w:rtl/>
                <w:lang w:bidi="fa-IR"/>
              </w:rPr>
            </w:rPrChange>
          </w:rPr>
          <w:t xml:space="preserve"> نود مخصوص برا</w:t>
        </w:r>
        <w:r w:rsidRPr="00A50CC6">
          <w:rPr>
            <w:rFonts w:asciiTheme="minorBidi" w:hAnsiTheme="minorBidi" w:cs="B Nazanin" w:hint="cs"/>
            <w:rtl/>
            <w:lang w:bidi="fa-IR"/>
            <w:rPrChange w:id="39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399" w:author="Mostafa Fazli" w:date="2022-06-24T20:31:00Z">
              <w:rPr>
                <w:rFonts w:asciiTheme="minorBidi" w:hAnsiTheme="minorBidi" w:cs="B Nazanin"/>
                <w:sz w:val="18"/>
                <w:szCs w:val="18"/>
                <w:rtl/>
                <w:lang w:bidi="fa-IR"/>
              </w:rPr>
            </w:rPrChange>
          </w:rPr>
          <w:t xml:space="preserve"> آن تشک</w:t>
        </w:r>
        <w:r w:rsidRPr="00A50CC6">
          <w:rPr>
            <w:rFonts w:asciiTheme="minorBidi" w:hAnsiTheme="minorBidi" w:cs="B Nazanin" w:hint="cs"/>
            <w:rtl/>
            <w:lang w:bidi="fa-IR"/>
            <w:rPrChange w:id="40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01" w:author="Mostafa Fazli" w:date="2022-06-24T20:31:00Z">
              <w:rPr>
                <w:rFonts w:asciiTheme="minorBidi" w:hAnsiTheme="minorBidi" w:cs="B Nazanin" w:hint="eastAsia"/>
                <w:sz w:val="18"/>
                <w:szCs w:val="18"/>
                <w:rtl/>
                <w:lang w:bidi="fa-IR"/>
              </w:rPr>
            </w:rPrChange>
          </w:rPr>
          <w:t>ل</w:t>
        </w:r>
        <w:r w:rsidRPr="00A50CC6">
          <w:rPr>
            <w:rFonts w:asciiTheme="minorBidi" w:hAnsiTheme="minorBidi" w:cs="B Nazanin"/>
            <w:rtl/>
            <w:lang w:bidi="fa-IR"/>
            <w:rPrChange w:id="402" w:author="Mostafa Fazli" w:date="2022-06-24T20:31:00Z">
              <w:rPr>
                <w:rFonts w:asciiTheme="minorBidi" w:hAnsiTheme="minorBidi" w:cs="B Nazanin"/>
                <w:sz w:val="18"/>
                <w:szCs w:val="18"/>
                <w:rtl/>
                <w:lang w:bidi="fa-IR"/>
              </w:rPr>
            </w:rPrChange>
          </w:rPr>
          <w:t xml:space="preserve"> م</w:t>
        </w:r>
        <w:r w:rsidRPr="00A50CC6">
          <w:rPr>
            <w:rFonts w:asciiTheme="minorBidi" w:hAnsiTheme="minorBidi" w:cs="B Nazanin" w:hint="cs"/>
            <w:rtl/>
            <w:lang w:bidi="fa-IR"/>
            <w:rPrChange w:id="40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04" w:author="Mostafa Fazli" w:date="2022-06-24T20:31:00Z">
              <w:rPr>
                <w:rFonts w:asciiTheme="minorBidi" w:hAnsiTheme="minorBidi" w:cs="B Nazanin"/>
                <w:sz w:val="18"/>
                <w:szCs w:val="18"/>
                <w:rtl/>
                <w:lang w:bidi="fa-IR"/>
              </w:rPr>
            </w:rPrChange>
          </w:rPr>
          <w:t xml:space="preserve"> شود.</w:t>
        </w:r>
      </w:ins>
    </w:p>
    <w:p w14:paraId="6FF039CD" w14:textId="7B544406" w:rsidR="006A2DFA" w:rsidRPr="00A50CC6" w:rsidRDefault="006A2DFA" w:rsidP="006A2DFA">
      <w:pPr>
        <w:bidi/>
        <w:jc w:val="both"/>
        <w:rPr>
          <w:ins w:id="405" w:author="Mostafa Fazli" w:date="2022-06-24T20:22:00Z"/>
          <w:rFonts w:asciiTheme="minorBidi" w:hAnsiTheme="minorBidi" w:cs="B Nazanin"/>
          <w:rtl/>
          <w:lang w:bidi="fa-IR"/>
          <w:rPrChange w:id="406" w:author="Mostafa Fazli" w:date="2022-06-24T20:31:00Z">
            <w:rPr>
              <w:ins w:id="407" w:author="Mostafa Fazli" w:date="2022-06-24T20:22:00Z"/>
              <w:rFonts w:asciiTheme="minorBidi" w:hAnsiTheme="minorBidi" w:cs="B Nazanin"/>
              <w:sz w:val="18"/>
              <w:szCs w:val="18"/>
              <w:rtl/>
              <w:lang w:bidi="fa-IR"/>
            </w:rPr>
          </w:rPrChange>
        </w:rPr>
      </w:pPr>
      <w:ins w:id="408" w:author="Mostafa Fazli" w:date="2022-06-24T20:18:00Z">
        <w:r w:rsidRPr="00A50CC6">
          <w:rPr>
            <w:rFonts w:asciiTheme="minorBidi" w:hAnsiTheme="minorBidi" w:cs="B Nazanin" w:hint="eastAsia"/>
            <w:rtl/>
            <w:lang w:bidi="fa-IR"/>
            <w:rPrChange w:id="409" w:author="Mostafa Fazli" w:date="2022-06-24T20:31:00Z">
              <w:rPr>
                <w:rFonts w:asciiTheme="minorBidi" w:hAnsiTheme="minorBidi" w:cs="B Nazanin" w:hint="eastAsia"/>
                <w:sz w:val="18"/>
                <w:szCs w:val="18"/>
                <w:rtl/>
                <w:lang w:bidi="fa-IR"/>
              </w:rPr>
            </w:rPrChange>
          </w:rPr>
          <w:t>با</w:t>
        </w:r>
        <w:r w:rsidRPr="00A50CC6">
          <w:rPr>
            <w:rFonts w:asciiTheme="minorBidi" w:hAnsiTheme="minorBidi" w:cs="B Nazanin"/>
            <w:rtl/>
            <w:lang w:bidi="fa-IR"/>
            <w:rPrChange w:id="410" w:author="Mostafa Fazli" w:date="2022-06-24T20:31:00Z">
              <w:rPr>
                <w:rFonts w:asciiTheme="minorBidi" w:hAnsiTheme="minorBidi" w:cs="B Nazanin"/>
                <w:sz w:val="18"/>
                <w:szCs w:val="18"/>
                <w:rtl/>
                <w:lang w:bidi="fa-IR"/>
              </w:rPr>
            </w:rPrChange>
          </w:rPr>
          <w:t xml:space="preserve"> استفاده از قوان</w:t>
        </w:r>
        <w:r w:rsidRPr="00A50CC6">
          <w:rPr>
            <w:rFonts w:asciiTheme="minorBidi" w:hAnsiTheme="minorBidi" w:cs="B Nazanin" w:hint="cs"/>
            <w:rtl/>
            <w:lang w:bidi="fa-IR"/>
            <w:rPrChange w:id="41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12"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413" w:author="Mostafa Fazli" w:date="2022-06-24T20:31:00Z">
              <w:rPr>
                <w:rFonts w:asciiTheme="minorBidi" w:hAnsiTheme="minorBidi" w:cs="B Nazanin"/>
                <w:sz w:val="18"/>
                <w:szCs w:val="18"/>
                <w:rtl/>
                <w:lang w:bidi="fa-IR"/>
              </w:rPr>
            </w:rPrChange>
          </w:rPr>
          <w:t xml:space="preserve"> </w:t>
        </w:r>
      </w:ins>
      <w:ins w:id="414" w:author="Mostafa Fazli" w:date="2022-06-24T20:19:00Z">
        <w:r w:rsidRPr="00A50CC6">
          <w:rPr>
            <w:rFonts w:asciiTheme="minorBidi" w:hAnsiTheme="minorBidi" w:cs="B Nazanin" w:hint="eastAsia"/>
            <w:rtl/>
            <w:lang w:bidi="fa-IR"/>
            <w:rPrChange w:id="415" w:author="Mostafa Fazli" w:date="2022-06-24T20:31:00Z">
              <w:rPr>
                <w:rFonts w:asciiTheme="minorBidi" w:hAnsiTheme="minorBidi" w:cs="B Nazanin" w:hint="eastAsia"/>
                <w:sz w:val="18"/>
                <w:szCs w:val="18"/>
                <w:rtl/>
                <w:lang w:bidi="fa-IR"/>
              </w:rPr>
            </w:rPrChange>
          </w:rPr>
          <w:t>ساخت</w:t>
        </w:r>
        <w:r w:rsidRPr="00A50CC6">
          <w:rPr>
            <w:rFonts w:asciiTheme="minorBidi" w:hAnsiTheme="minorBidi" w:cs="B Nazanin"/>
            <w:rtl/>
            <w:lang w:bidi="fa-IR"/>
            <w:rPrChange w:id="416"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cs"/>
            <w:rtl/>
            <w:lang w:bidi="fa-IR"/>
            <w:rPrChange w:id="41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18"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rtl/>
            <w:lang w:bidi="fa-IR"/>
            <w:rPrChange w:id="419" w:author="Mostafa Fazli" w:date="2022-06-24T20:31:00Z">
              <w:rPr>
                <w:rFonts w:asciiTheme="minorBidi" w:hAnsiTheme="minorBidi" w:cs="B Nazanin"/>
                <w:sz w:val="18"/>
                <w:szCs w:val="18"/>
                <w:rtl/>
                <w:lang w:bidi="fa-IR"/>
              </w:rPr>
            </w:rPrChange>
          </w:rPr>
          <w:t xml:space="preserve"> درخت، نود ها</w:t>
        </w:r>
        <w:r w:rsidRPr="00A50CC6">
          <w:rPr>
            <w:rFonts w:asciiTheme="minorBidi" w:hAnsiTheme="minorBidi" w:cs="B Nazanin" w:hint="cs"/>
            <w:rtl/>
            <w:lang w:bidi="fa-IR"/>
            <w:rPrChange w:id="42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21" w:author="Mostafa Fazli" w:date="2022-06-24T20:31:00Z">
              <w:rPr>
                <w:rFonts w:asciiTheme="minorBidi" w:hAnsiTheme="minorBidi" w:cs="B Nazanin"/>
                <w:sz w:val="18"/>
                <w:szCs w:val="18"/>
                <w:rtl/>
                <w:lang w:bidi="fa-IR"/>
              </w:rPr>
            </w:rPrChange>
          </w:rPr>
          <w:t xml:space="preserve"> بعد</w:t>
        </w:r>
        <w:r w:rsidRPr="00A50CC6">
          <w:rPr>
            <w:rFonts w:asciiTheme="minorBidi" w:hAnsiTheme="minorBidi" w:cs="B Nazanin" w:hint="cs"/>
            <w:rtl/>
            <w:lang w:bidi="fa-IR"/>
            <w:rPrChange w:id="42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23" w:author="Mostafa Fazli" w:date="2022-06-24T20:31:00Z">
              <w:rPr>
                <w:rFonts w:asciiTheme="minorBidi" w:hAnsiTheme="minorBidi" w:cs="B Nazanin" w:hint="eastAsia"/>
                <w:sz w:val="18"/>
                <w:szCs w:val="18"/>
                <w:rtl/>
                <w:lang w:bidi="fa-IR"/>
              </w:rPr>
            </w:rPrChange>
          </w:rPr>
          <w:t>،</w:t>
        </w:r>
        <w:r w:rsidRPr="00A50CC6">
          <w:rPr>
            <w:rFonts w:asciiTheme="minorBidi" w:hAnsiTheme="minorBidi" w:cs="B Nazanin"/>
            <w:rtl/>
            <w:lang w:bidi="fa-IR"/>
            <w:rPrChange w:id="424" w:author="Mostafa Fazli" w:date="2022-06-24T20:31:00Z">
              <w:rPr>
                <w:rFonts w:asciiTheme="minorBidi" w:hAnsiTheme="minorBidi" w:cs="B Nazanin"/>
                <w:sz w:val="18"/>
                <w:szCs w:val="18"/>
                <w:rtl/>
                <w:lang w:bidi="fa-IR"/>
              </w:rPr>
            </w:rPrChange>
          </w:rPr>
          <w:t xml:space="preserve"> اگر از ر</w:t>
        </w:r>
        <w:r w:rsidRPr="00A50CC6">
          <w:rPr>
            <w:rFonts w:asciiTheme="minorBidi" w:hAnsiTheme="minorBidi" w:cs="B Nazanin" w:hint="cs"/>
            <w:rtl/>
            <w:lang w:bidi="fa-IR"/>
            <w:rPrChange w:id="42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26" w:author="Mostafa Fazli" w:date="2022-06-24T20:31:00Z">
              <w:rPr>
                <w:rFonts w:asciiTheme="minorBidi" w:hAnsiTheme="minorBidi" w:cs="B Nazanin" w:hint="eastAsia"/>
                <w:sz w:val="18"/>
                <w:szCs w:val="18"/>
                <w:rtl/>
                <w:lang w:bidi="fa-IR"/>
              </w:rPr>
            </w:rPrChange>
          </w:rPr>
          <w:t>شه</w:t>
        </w:r>
        <w:r w:rsidRPr="00A50CC6">
          <w:rPr>
            <w:rFonts w:asciiTheme="minorBidi" w:hAnsiTheme="minorBidi" w:cs="B Nazanin"/>
            <w:rtl/>
            <w:lang w:bidi="fa-IR"/>
            <w:rPrChange w:id="427" w:author="Mostafa Fazli" w:date="2022-06-24T20:31:00Z">
              <w:rPr>
                <w:rFonts w:asciiTheme="minorBidi" w:hAnsiTheme="minorBidi" w:cs="B Nazanin"/>
                <w:sz w:val="18"/>
                <w:szCs w:val="18"/>
                <w:rtl/>
                <w:lang w:bidi="fa-IR"/>
              </w:rPr>
            </w:rPrChange>
          </w:rPr>
          <w:t xml:space="preserve"> و سپس نود ها</w:t>
        </w:r>
        <w:r w:rsidRPr="00A50CC6">
          <w:rPr>
            <w:rFonts w:asciiTheme="minorBidi" w:hAnsiTheme="minorBidi" w:cs="B Nazanin" w:hint="cs"/>
            <w:rtl/>
            <w:lang w:bidi="fa-IR"/>
            <w:rPrChange w:id="42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29" w:author="Mostafa Fazli" w:date="2022-06-24T20:31:00Z">
              <w:rPr>
                <w:rFonts w:asciiTheme="minorBidi" w:hAnsiTheme="minorBidi" w:cs="B Nazanin"/>
                <w:sz w:val="18"/>
                <w:szCs w:val="18"/>
                <w:rtl/>
                <w:lang w:bidi="fa-IR"/>
              </w:rPr>
            </w:rPrChange>
          </w:rPr>
          <w:t xml:space="preserve"> فرزند آن کوچکتر باشد، در درخت به سمت چپ حرکت کرده و در جا</w:t>
        </w:r>
        <w:r w:rsidRPr="00A50CC6">
          <w:rPr>
            <w:rFonts w:asciiTheme="minorBidi" w:hAnsiTheme="minorBidi" w:cs="B Nazanin" w:hint="cs"/>
            <w:rtl/>
            <w:lang w:bidi="fa-IR"/>
            <w:rPrChange w:id="43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31" w:author="Mostafa Fazli" w:date="2022-06-24T20:31:00Z">
              <w:rPr>
                <w:rFonts w:asciiTheme="minorBidi" w:hAnsiTheme="minorBidi" w:cs="B Nazanin"/>
                <w:sz w:val="18"/>
                <w:szCs w:val="18"/>
                <w:rtl/>
                <w:lang w:bidi="fa-IR"/>
              </w:rPr>
            </w:rPrChange>
          </w:rPr>
          <w:t xml:space="preserve"> مناسب اضافه م</w:t>
        </w:r>
        <w:r w:rsidRPr="00A50CC6">
          <w:rPr>
            <w:rFonts w:asciiTheme="minorBidi" w:hAnsiTheme="minorBidi" w:cs="B Nazanin" w:hint="cs"/>
            <w:rtl/>
            <w:lang w:bidi="fa-IR"/>
            <w:rPrChange w:id="43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33" w:author="Mostafa Fazli" w:date="2022-06-24T20:31:00Z">
              <w:rPr>
                <w:rFonts w:asciiTheme="minorBidi" w:hAnsiTheme="minorBidi" w:cs="B Nazanin"/>
                <w:sz w:val="18"/>
                <w:szCs w:val="18"/>
                <w:rtl/>
                <w:lang w:bidi="fa-IR"/>
              </w:rPr>
            </w:rPrChange>
          </w:rPr>
          <w:t xml:space="preserve"> شود. در صورت</w:t>
        </w:r>
        <w:r w:rsidRPr="00A50CC6">
          <w:rPr>
            <w:rFonts w:asciiTheme="minorBidi" w:hAnsiTheme="minorBidi" w:cs="B Nazanin" w:hint="cs"/>
            <w:rtl/>
            <w:lang w:bidi="fa-IR"/>
            <w:rPrChange w:id="43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35" w:author="Mostafa Fazli" w:date="2022-06-24T20:31:00Z">
              <w:rPr>
                <w:rFonts w:asciiTheme="minorBidi" w:hAnsiTheme="minorBidi" w:cs="B Nazanin"/>
                <w:sz w:val="18"/>
                <w:szCs w:val="18"/>
                <w:rtl/>
                <w:lang w:bidi="fa-IR"/>
              </w:rPr>
            </w:rPrChange>
          </w:rPr>
          <w:t xml:space="preserve"> که اضافه شدن </w:t>
        </w:r>
      </w:ins>
      <w:ins w:id="436" w:author="Mostafa Fazli" w:date="2022-06-24T20:20:00Z">
        <w:r w:rsidRPr="00A50CC6">
          <w:rPr>
            <w:rFonts w:asciiTheme="minorBidi" w:hAnsiTheme="minorBidi" w:cs="B Nazanin" w:hint="eastAsia"/>
            <w:rtl/>
            <w:lang w:bidi="fa-IR"/>
            <w:rPrChange w:id="437" w:author="Mostafa Fazli" w:date="2022-06-24T20:31:00Z">
              <w:rPr>
                <w:rFonts w:asciiTheme="minorBidi" w:hAnsiTheme="minorBidi" w:cs="B Nazanin" w:hint="eastAsia"/>
                <w:sz w:val="18"/>
                <w:szCs w:val="18"/>
                <w:rtl/>
                <w:lang w:bidi="fa-IR"/>
              </w:rPr>
            </w:rPrChange>
          </w:rPr>
          <w:t>کل</w:t>
        </w:r>
        <w:r w:rsidRPr="00A50CC6">
          <w:rPr>
            <w:rFonts w:asciiTheme="minorBidi" w:hAnsiTheme="minorBidi" w:cs="B Nazanin" w:hint="cs"/>
            <w:rtl/>
            <w:lang w:bidi="fa-IR"/>
            <w:rPrChange w:id="43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39"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440" w:author="Mostafa Fazli" w:date="2022-06-24T20:31:00Z">
              <w:rPr>
                <w:rFonts w:asciiTheme="minorBidi" w:hAnsiTheme="minorBidi" w:cs="B Nazanin"/>
                <w:sz w:val="18"/>
                <w:szCs w:val="18"/>
                <w:rtl/>
                <w:lang w:bidi="fa-IR"/>
              </w:rPr>
            </w:rPrChange>
          </w:rPr>
          <w:t xml:space="preserve"> به نود، باعث شود که </w:t>
        </w:r>
        <w:r w:rsidRPr="00A50CC6">
          <w:rPr>
            <w:rFonts w:asciiTheme="minorBidi" w:hAnsiTheme="minorBidi" w:cs="B Nazanin"/>
            <w:lang w:bidi="fa-IR"/>
            <w:rPrChange w:id="441" w:author="Mostafa Fazli" w:date="2022-06-24T20:31:00Z">
              <w:rPr>
                <w:rFonts w:asciiTheme="minorBidi" w:hAnsiTheme="minorBidi" w:cs="B Nazanin"/>
                <w:sz w:val="18"/>
                <w:szCs w:val="18"/>
                <w:lang w:bidi="fa-IR"/>
              </w:rPr>
            </w:rPrChange>
          </w:rPr>
          <w:t>max-degree=node.size()</w:t>
        </w:r>
        <w:r w:rsidRPr="00A50CC6">
          <w:rPr>
            <w:rFonts w:asciiTheme="minorBidi" w:hAnsiTheme="minorBidi" w:cs="B Nazanin"/>
            <w:rtl/>
            <w:lang w:bidi="fa-IR"/>
            <w:rPrChange w:id="442" w:author="Mostafa Fazli" w:date="2022-06-24T20:31:00Z">
              <w:rPr>
                <w:rFonts w:asciiTheme="minorBidi" w:hAnsiTheme="minorBidi" w:cs="B Nazanin"/>
                <w:sz w:val="18"/>
                <w:szCs w:val="18"/>
                <w:rtl/>
                <w:lang w:bidi="fa-IR"/>
              </w:rPr>
            </w:rPrChange>
          </w:rPr>
          <w:t xml:space="preserve"> شود، با</w:t>
        </w:r>
        <w:r w:rsidRPr="00A50CC6">
          <w:rPr>
            <w:rFonts w:asciiTheme="minorBidi" w:hAnsiTheme="minorBidi" w:cs="B Nazanin" w:hint="cs"/>
            <w:rtl/>
            <w:lang w:bidi="fa-IR"/>
            <w:rPrChange w:id="44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44"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445" w:author="Mostafa Fazli" w:date="2022-06-24T20:31:00Z">
              <w:rPr>
                <w:rFonts w:asciiTheme="minorBidi" w:hAnsiTheme="minorBidi" w:cs="B Nazanin"/>
                <w:sz w:val="18"/>
                <w:szCs w:val="18"/>
                <w:rtl/>
                <w:lang w:bidi="fa-IR"/>
              </w:rPr>
            </w:rPrChange>
          </w:rPr>
          <w:t xml:space="preserve"> نود جد</w:t>
        </w:r>
        <w:r w:rsidRPr="00A50CC6">
          <w:rPr>
            <w:rFonts w:asciiTheme="minorBidi" w:hAnsiTheme="minorBidi" w:cs="B Nazanin" w:hint="cs"/>
            <w:rtl/>
            <w:lang w:bidi="fa-IR"/>
            <w:rPrChange w:id="44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47"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448" w:author="Mostafa Fazli" w:date="2022-06-24T20:31:00Z">
              <w:rPr>
                <w:rFonts w:asciiTheme="minorBidi" w:hAnsiTheme="minorBidi" w:cs="B Nazanin"/>
                <w:sz w:val="18"/>
                <w:szCs w:val="18"/>
                <w:rtl/>
                <w:lang w:bidi="fa-IR"/>
              </w:rPr>
            </w:rPrChange>
          </w:rPr>
          <w:t xml:space="preserve"> تشک</w:t>
        </w:r>
        <w:r w:rsidRPr="00A50CC6">
          <w:rPr>
            <w:rFonts w:asciiTheme="minorBidi" w:hAnsiTheme="minorBidi" w:cs="B Nazanin" w:hint="cs"/>
            <w:rtl/>
            <w:lang w:bidi="fa-IR"/>
            <w:rPrChange w:id="44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50" w:author="Mostafa Fazli" w:date="2022-06-24T20:31:00Z">
              <w:rPr>
                <w:rFonts w:asciiTheme="minorBidi" w:hAnsiTheme="minorBidi" w:cs="B Nazanin" w:hint="eastAsia"/>
                <w:sz w:val="18"/>
                <w:szCs w:val="18"/>
                <w:rtl/>
                <w:lang w:bidi="fa-IR"/>
              </w:rPr>
            </w:rPrChange>
          </w:rPr>
          <w:t>ل</w:t>
        </w:r>
        <w:r w:rsidRPr="00A50CC6">
          <w:rPr>
            <w:rFonts w:asciiTheme="minorBidi" w:hAnsiTheme="minorBidi" w:cs="B Nazanin"/>
            <w:rtl/>
            <w:lang w:bidi="fa-IR"/>
            <w:rPrChange w:id="451" w:author="Mostafa Fazli" w:date="2022-06-24T20:31:00Z">
              <w:rPr>
                <w:rFonts w:asciiTheme="minorBidi" w:hAnsiTheme="minorBidi" w:cs="B Nazanin"/>
                <w:sz w:val="18"/>
                <w:szCs w:val="18"/>
                <w:rtl/>
                <w:lang w:bidi="fa-IR"/>
              </w:rPr>
            </w:rPrChange>
          </w:rPr>
          <w:t xml:space="preserve"> شود و </w:t>
        </w:r>
      </w:ins>
      <w:ins w:id="452" w:author="Mostafa Fazli" w:date="2022-06-24T20:21:00Z">
        <w:r w:rsidRPr="00A50CC6">
          <w:rPr>
            <w:rFonts w:asciiTheme="minorBidi" w:hAnsiTheme="minorBidi" w:cs="B Nazanin" w:hint="eastAsia"/>
            <w:rtl/>
            <w:lang w:bidi="fa-IR"/>
            <w:rPrChange w:id="453" w:author="Mostafa Fazli" w:date="2022-06-24T20:31:00Z">
              <w:rPr>
                <w:rFonts w:asciiTheme="minorBidi" w:hAnsiTheme="minorBidi" w:cs="B Nazanin" w:hint="eastAsia"/>
                <w:sz w:val="18"/>
                <w:szCs w:val="18"/>
                <w:rtl/>
                <w:lang w:bidi="fa-IR"/>
              </w:rPr>
            </w:rPrChange>
          </w:rPr>
          <w:t>مرتب</w:t>
        </w:r>
        <w:r w:rsidRPr="00A50CC6">
          <w:rPr>
            <w:rFonts w:asciiTheme="minorBidi" w:hAnsiTheme="minorBidi" w:cs="B Nazanin"/>
            <w:rtl/>
            <w:lang w:bidi="fa-IR"/>
            <w:rPrChange w:id="454" w:author="Mostafa Fazli" w:date="2022-06-24T20:31:00Z">
              <w:rPr>
                <w:rFonts w:asciiTheme="minorBidi" w:hAnsiTheme="minorBidi" w:cs="B Nazanin"/>
                <w:sz w:val="18"/>
                <w:szCs w:val="18"/>
                <w:rtl/>
                <w:lang w:bidi="fa-IR"/>
              </w:rPr>
            </w:rPrChange>
          </w:rPr>
          <w:t xml:space="preserve"> ساز</w:t>
        </w:r>
        <w:r w:rsidRPr="00A50CC6">
          <w:rPr>
            <w:rFonts w:asciiTheme="minorBidi" w:hAnsiTheme="minorBidi" w:cs="B Nazanin" w:hint="cs"/>
            <w:rtl/>
            <w:lang w:bidi="fa-IR"/>
            <w:rPrChange w:id="45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56" w:author="Mostafa Fazli" w:date="2022-06-24T20:31:00Z">
              <w:rPr>
                <w:rFonts w:asciiTheme="minorBidi" w:hAnsiTheme="minorBidi" w:cs="B Nazanin"/>
                <w:sz w:val="18"/>
                <w:szCs w:val="18"/>
                <w:rtl/>
                <w:lang w:bidi="fa-IR"/>
              </w:rPr>
            </w:rPrChange>
          </w:rPr>
          <w:t xml:space="preserve"> درخت در آن شاخه صورت بگ</w:t>
        </w:r>
        <w:r w:rsidRPr="00A50CC6">
          <w:rPr>
            <w:rFonts w:asciiTheme="minorBidi" w:hAnsiTheme="minorBidi" w:cs="B Nazanin" w:hint="cs"/>
            <w:rtl/>
            <w:lang w:bidi="fa-IR"/>
            <w:rPrChange w:id="45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58" w:author="Mostafa Fazli" w:date="2022-06-24T20:31:00Z">
              <w:rPr>
                <w:rFonts w:asciiTheme="minorBidi" w:hAnsiTheme="minorBidi" w:cs="B Nazanin" w:hint="eastAsia"/>
                <w:sz w:val="18"/>
                <w:szCs w:val="18"/>
                <w:rtl/>
                <w:lang w:bidi="fa-IR"/>
              </w:rPr>
            </w:rPrChange>
          </w:rPr>
          <w:t>رد</w:t>
        </w:r>
        <w:r w:rsidRPr="00A50CC6">
          <w:rPr>
            <w:rFonts w:asciiTheme="minorBidi" w:hAnsiTheme="minorBidi" w:cs="B Nazanin"/>
            <w:rtl/>
            <w:lang w:bidi="fa-IR"/>
            <w:rPrChange w:id="459" w:author="Mostafa Fazli" w:date="2022-06-24T20:31:00Z">
              <w:rPr>
                <w:rFonts w:asciiTheme="minorBidi" w:hAnsiTheme="minorBidi" w:cs="B Nazanin"/>
                <w:sz w:val="18"/>
                <w:szCs w:val="18"/>
                <w:rtl/>
                <w:lang w:bidi="fa-IR"/>
              </w:rPr>
            </w:rPrChange>
          </w:rPr>
          <w:t xml:space="preserve">. </w:t>
        </w:r>
      </w:ins>
      <w:ins w:id="460" w:author="Mostafa Fazli" w:date="2022-06-24T20:26:00Z">
        <w:r w:rsidR="00F57454" w:rsidRPr="00A50CC6">
          <w:rPr>
            <w:rFonts w:asciiTheme="minorBidi" w:hAnsiTheme="minorBidi" w:cs="B Nazanin" w:hint="eastAsia"/>
            <w:rtl/>
            <w:lang w:bidi="fa-IR"/>
            <w:rPrChange w:id="461" w:author="Mostafa Fazli" w:date="2022-06-24T20:31:00Z">
              <w:rPr>
                <w:rFonts w:asciiTheme="minorBidi" w:hAnsiTheme="minorBidi" w:cs="B Nazanin" w:hint="eastAsia"/>
                <w:sz w:val="18"/>
                <w:szCs w:val="18"/>
                <w:rtl/>
                <w:lang w:bidi="fa-IR"/>
              </w:rPr>
            </w:rPrChange>
          </w:rPr>
          <w:t>ا</w:t>
        </w:r>
        <w:r w:rsidR="00F57454" w:rsidRPr="00A50CC6">
          <w:rPr>
            <w:rFonts w:asciiTheme="minorBidi" w:hAnsiTheme="minorBidi" w:cs="B Nazanin" w:hint="cs"/>
            <w:rtl/>
            <w:lang w:bidi="fa-IR"/>
            <w:rPrChange w:id="462"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463" w:author="Mostafa Fazli" w:date="2022-06-24T20:31:00Z">
              <w:rPr>
                <w:rFonts w:asciiTheme="minorBidi" w:hAnsiTheme="minorBidi" w:cs="B Nazanin" w:hint="eastAsia"/>
                <w:sz w:val="18"/>
                <w:szCs w:val="18"/>
                <w:rtl/>
                <w:lang w:bidi="fa-IR"/>
              </w:rPr>
            </w:rPrChange>
          </w:rPr>
          <w:t>ن</w:t>
        </w:r>
        <w:r w:rsidR="00F57454" w:rsidRPr="00A50CC6">
          <w:rPr>
            <w:rFonts w:asciiTheme="minorBidi" w:hAnsiTheme="minorBidi" w:cs="B Nazanin"/>
            <w:rtl/>
            <w:lang w:bidi="fa-IR"/>
            <w:rPrChange w:id="464" w:author="Mostafa Fazli" w:date="2022-06-24T20:31:00Z">
              <w:rPr>
                <w:rFonts w:asciiTheme="minorBidi" w:hAnsiTheme="minorBidi" w:cs="B Nazanin"/>
                <w:sz w:val="18"/>
                <w:szCs w:val="18"/>
                <w:rtl/>
                <w:lang w:bidi="fa-IR"/>
              </w:rPr>
            </w:rPrChange>
          </w:rPr>
          <w:t xml:space="preserve"> فرآ</w:t>
        </w:r>
        <w:r w:rsidR="00F57454" w:rsidRPr="00A50CC6">
          <w:rPr>
            <w:rFonts w:asciiTheme="minorBidi" w:hAnsiTheme="minorBidi" w:cs="B Nazanin" w:hint="cs"/>
            <w:rtl/>
            <w:lang w:bidi="fa-IR"/>
            <w:rPrChange w:id="465"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466" w:author="Mostafa Fazli" w:date="2022-06-24T20:31:00Z">
              <w:rPr>
                <w:rFonts w:asciiTheme="minorBidi" w:hAnsiTheme="minorBidi" w:cs="B Nazanin" w:hint="eastAsia"/>
                <w:sz w:val="18"/>
                <w:szCs w:val="18"/>
                <w:rtl/>
                <w:lang w:bidi="fa-IR"/>
              </w:rPr>
            </w:rPrChange>
          </w:rPr>
          <w:t>ند</w:t>
        </w:r>
        <w:r w:rsidR="00F57454" w:rsidRPr="00A50CC6">
          <w:rPr>
            <w:rFonts w:asciiTheme="minorBidi" w:hAnsiTheme="minorBidi" w:cs="B Nazanin"/>
            <w:rtl/>
            <w:lang w:bidi="fa-IR"/>
            <w:rPrChange w:id="467" w:author="Mostafa Fazli" w:date="2022-06-24T20:31:00Z">
              <w:rPr>
                <w:rFonts w:asciiTheme="minorBidi" w:hAnsiTheme="minorBidi" w:cs="B Nazanin"/>
                <w:sz w:val="18"/>
                <w:szCs w:val="18"/>
                <w:rtl/>
                <w:lang w:bidi="fa-IR"/>
              </w:rPr>
            </w:rPrChange>
          </w:rPr>
          <w:t xml:space="preserve"> در تابع د</w:t>
        </w:r>
        <w:r w:rsidR="00F57454" w:rsidRPr="00A50CC6">
          <w:rPr>
            <w:rFonts w:asciiTheme="minorBidi" w:hAnsiTheme="minorBidi" w:cs="B Nazanin" w:hint="cs"/>
            <w:rtl/>
            <w:lang w:bidi="fa-IR"/>
            <w:rPrChange w:id="468"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469" w:author="Mostafa Fazli" w:date="2022-06-24T20:31:00Z">
              <w:rPr>
                <w:rFonts w:asciiTheme="minorBidi" w:hAnsiTheme="minorBidi" w:cs="B Nazanin" w:hint="eastAsia"/>
                <w:sz w:val="18"/>
                <w:szCs w:val="18"/>
                <w:rtl/>
                <w:lang w:bidi="fa-IR"/>
              </w:rPr>
            </w:rPrChange>
          </w:rPr>
          <w:t>گر</w:t>
        </w:r>
        <w:r w:rsidR="00F57454" w:rsidRPr="00A50CC6">
          <w:rPr>
            <w:rFonts w:asciiTheme="minorBidi" w:hAnsiTheme="minorBidi" w:cs="B Nazanin" w:hint="cs"/>
            <w:rtl/>
            <w:lang w:bidi="fa-IR"/>
            <w:rPrChange w:id="470"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rtl/>
            <w:lang w:bidi="fa-IR"/>
            <w:rPrChange w:id="471" w:author="Mostafa Fazli" w:date="2022-06-24T20:31:00Z">
              <w:rPr>
                <w:rFonts w:asciiTheme="minorBidi" w:hAnsiTheme="minorBidi" w:cs="B Nazanin"/>
                <w:sz w:val="18"/>
                <w:szCs w:val="18"/>
                <w:rtl/>
                <w:lang w:bidi="fa-IR"/>
              </w:rPr>
            </w:rPrChange>
          </w:rPr>
          <w:t xml:space="preserve"> در ه</w:t>
        </w:r>
        <w:r w:rsidR="00F57454" w:rsidRPr="00A50CC6">
          <w:rPr>
            <w:rFonts w:asciiTheme="minorBidi" w:hAnsiTheme="minorBidi" w:cs="B Nazanin" w:hint="cs"/>
            <w:rtl/>
            <w:lang w:bidi="fa-IR"/>
            <w:rPrChange w:id="472"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473" w:author="Mostafa Fazli" w:date="2022-06-24T20:31:00Z">
              <w:rPr>
                <w:rFonts w:asciiTheme="minorBidi" w:hAnsiTheme="minorBidi" w:cs="B Nazanin" w:hint="eastAsia"/>
                <w:sz w:val="18"/>
                <w:szCs w:val="18"/>
                <w:rtl/>
                <w:lang w:bidi="fa-IR"/>
              </w:rPr>
            </w:rPrChange>
          </w:rPr>
          <w:t>من</w:t>
        </w:r>
        <w:r w:rsidR="00F57454" w:rsidRPr="00A50CC6">
          <w:rPr>
            <w:rFonts w:asciiTheme="minorBidi" w:hAnsiTheme="minorBidi" w:cs="B Nazanin"/>
            <w:rtl/>
            <w:lang w:bidi="fa-IR"/>
            <w:rPrChange w:id="474" w:author="Mostafa Fazli" w:date="2022-06-24T20:31:00Z">
              <w:rPr>
                <w:rFonts w:asciiTheme="minorBidi" w:hAnsiTheme="minorBidi" w:cs="B Nazanin"/>
                <w:sz w:val="18"/>
                <w:szCs w:val="18"/>
                <w:rtl/>
                <w:lang w:bidi="fa-IR"/>
              </w:rPr>
            </w:rPrChange>
          </w:rPr>
          <w:t xml:space="preserve"> فا</w:t>
        </w:r>
        <w:r w:rsidR="00F57454" w:rsidRPr="00A50CC6">
          <w:rPr>
            <w:rFonts w:asciiTheme="minorBidi" w:hAnsiTheme="minorBidi" w:cs="B Nazanin" w:hint="cs"/>
            <w:rtl/>
            <w:lang w:bidi="fa-IR"/>
            <w:rPrChange w:id="475"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476" w:author="Mostafa Fazli" w:date="2022-06-24T20:31:00Z">
              <w:rPr>
                <w:rFonts w:asciiTheme="minorBidi" w:hAnsiTheme="minorBidi" w:cs="B Nazanin" w:hint="eastAsia"/>
                <w:sz w:val="18"/>
                <w:szCs w:val="18"/>
                <w:rtl/>
                <w:lang w:bidi="fa-IR"/>
              </w:rPr>
            </w:rPrChange>
          </w:rPr>
          <w:t>ل</w:t>
        </w:r>
        <w:r w:rsidR="00F57454" w:rsidRPr="00A50CC6">
          <w:rPr>
            <w:rFonts w:asciiTheme="minorBidi" w:hAnsiTheme="minorBidi" w:cs="B Nazanin"/>
            <w:rtl/>
            <w:lang w:bidi="fa-IR"/>
            <w:rPrChange w:id="477" w:author="Mostafa Fazli" w:date="2022-06-24T20:31:00Z">
              <w:rPr>
                <w:rFonts w:asciiTheme="minorBidi" w:hAnsiTheme="minorBidi" w:cs="B Nazanin"/>
                <w:sz w:val="18"/>
                <w:szCs w:val="18"/>
                <w:rtl/>
                <w:lang w:bidi="fa-IR"/>
              </w:rPr>
            </w:rPrChange>
          </w:rPr>
          <w:t xml:space="preserve"> با نام </w:t>
        </w:r>
        <w:r w:rsidR="00F57454" w:rsidRPr="00A50CC6">
          <w:rPr>
            <w:rFonts w:asciiTheme="minorBidi" w:hAnsiTheme="minorBidi" w:cs="B Nazanin"/>
            <w:lang w:bidi="fa-IR"/>
            <w:rPrChange w:id="478" w:author="Mostafa Fazli" w:date="2022-06-24T20:31:00Z">
              <w:rPr>
                <w:rFonts w:asciiTheme="minorBidi" w:hAnsiTheme="minorBidi" w:cs="B Nazanin"/>
                <w:sz w:val="18"/>
                <w:szCs w:val="18"/>
                <w:lang w:bidi="fa-IR"/>
              </w:rPr>
            </w:rPrChange>
          </w:rPr>
          <w:t>insertInterna</w:t>
        </w:r>
      </w:ins>
      <w:ins w:id="479" w:author="Mostafa Fazli" w:date="2022-06-24T20:27:00Z">
        <w:r w:rsidR="00F57454" w:rsidRPr="00A50CC6">
          <w:rPr>
            <w:rFonts w:asciiTheme="minorBidi" w:hAnsiTheme="minorBidi" w:cs="B Nazanin"/>
            <w:lang w:bidi="fa-IR"/>
            <w:rPrChange w:id="480" w:author="Mostafa Fazli" w:date="2022-06-24T20:31:00Z">
              <w:rPr>
                <w:rFonts w:asciiTheme="minorBidi" w:hAnsiTheme="minorBidi" w:cs="B Nazanin"/>
                <w:sz w:val="18"/>
                <w:szCs w:val="18"/>
                <w:lang w:bidi="fa-IR"/>
              </w:rPr>
            </w:rPrChange>
          </w:rPr>
          <w:t>l</w:t>
        </w:r>
        <w:r w:rsidR="00F57454" w:rsidRPr="00A50CC6">
          <w:rPr>
            <w:rFonts w:asciiTheme="minorBidi" w:hAnsiTheme="minorBidi" w:cs="B Nazanin"/>
            <w:rtl/>
            <w:lang w:bidi="fa-IR"/>
            <w:rPrChange w:id="481" w:author="Mostafa Fazli" w:date="2022-06-24T20:31:00Z">
              <w:rPr>
                <w:rFonts w:asciiTheme="minorBidi" w:hAnsiTheme="minorBidi" w:cs="B Nazanin"/>
                <w:sz w:val="18"/>
                <w:szCs w:val="18"/>
                <w:rtl/>
                <w:lang w:bidi="fa-IR"/>
              </w:rPr>
            </w:rPrChange>
          </w:rPr>
          <w:t xml:space="preserve"> صورت گرفته است. </w:t>
        </w:r>
      </w:ins>
      <w:ins w:id="482" w:author="Mostafa Fazli" w:date="2022-06-24T20:21:00Z">
        <w:r w:rsidRPr="00A50CC6">
          <w:rPr>
            <w:rFonts w:asciiTheme="minorBidi" w:hAnsiTheme="minorBidi" w:cs="B Nazanin" w:hint="eastAsia"/>
            <w:rtl/>
            <w:lang w:bidi="fa-IR"/>
            <w:rPrChange w:id="483" w:author="Mostafa Fazli" w:date="2022-06-24T20:31:00Z">
              <w:rPr>
                <w:rFonts w:asciiTheme="minorBidi" w:hAnsiTheme="minorBidi" w:cs="B Nazanin" w:hint="eastAsia"/>
                <w:sz w:val="18"/>
                <w:szCs w:val="18"/>
                <w:rtl/>
                <w:lang w:bidi="fa-IR"/>
              </w:rPr>
            </w:rPrChange>
          </w:rPr>
          <w:t>اگر</w:t>
        </w:r>
        <w:r w:rsidRPr="00A50CC6">
          <w:rPr>
            <w:rFonts w:asciiTheme="minorBidi" w:hAnsiTheme="minorBidi" w:cs="B Nazanin"/>
            <w:rtl/>
            <w:lang w:bidi="fa-IR"/>
            <w:rPrChange w:id="484" w:author="Mostafa Fazli" w:date="2022-06-24T20:31:00Z">
              <w:rPr>
                <w:rFonts w:asciiTheme="minorBidi" w:hAnsiTheme="minorBidi" w:cs="B Nazanin"/>
                <w:sz w:val="18"/>
                <w:szCs w:val="18"/>
                <w:rtl/>
                <w:lang w:bidi="fa-IR"/>
              </w:rPr>
            </w:rPrChange>
          </w:rPr>
          <w:t xml:space="preserve"> ا</w:t>
        </w:r>
        <w:r w:rsidRPr="00A50CC6">
          <w:rPr>
            <w:rFonts w:asciiTheme="minorBidi" w:hAnsiTheme="minorBidi" w:cs="B Nazanin" w:hint="cs"/>
            <w:rtl/>
            <w:lang w:bidi="fa-IR"/>
            <w:rPrChange w:id="48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86"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487" w:author="Mostafa Fazli" w:date="2022-06-24T20:31:00Z">
              <w:rPr>
                <w:rFonts w:asciiTheme="minorBidi" w:hAnsiTheme="minorBidi" w:cs="B Nazanin"/>
                <w:sz w:val="18"/>
                <w:szCs w:val="18"/>
                <w:rtl/>
                <w:lang w:bidi="fa-IR"/>
              </w:rPr>
            </w:rPrChange>
          </w:rPr>
          <w:t xml:space="preserve"> مرتب ساز</w:t>
        </w:r>
        <w:r w:rsidRPr="00A50CC6">
          <w:rPr>
            <w:rFonts w:asciiTheme="minorBidi" w:hAnsiTheme="minorBidi" w:cs="B Nazanin" w:hint="cs"/>
            <w:rtl/>
            <w:lang w:bidi="fa-IR"/>
            <w:rPrChange w:id="48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489" w:author="Mostafa Fazli" w:date="2022-06-24T20:31:00Z">
              <w:rPr>
                <w:rFonts w:asciiTheme="minorBidi" w:hAnsiTheme="minorBidi" w:cs="B Nazanin"/>
                <w:sz w:val="18"/>
                <w:szCs w:val="18"/>
                <w:rtl/>
                <w:lang w:bidi="fa-IR"/>
              </w:rPr>
            </w:rPrChange>
          </w:rPr>
          <w:t xml:space="preserve"> باعث شود که والد ن</w:t>
        </w:r>
        <w:r w:rsidRPr="00A50CC6">
          <w:rPr>
            <w:rFonts w:asciiTheme="minorBidi" w:hAnsiTheme="minorBidi" w:cs="B Nazanin" w:hint="cs"/>
            <w:rtl/>
            <w:lang w:bidi="fa-IR"/>
            <w:rPrChange w:id="49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91" w:author="Mostafa Fazli" w:date="2022-06-24T20:31:00Z">
              <w:rPr>
                <w:rFonts w:asciiTheme="minorBidi" w:hAnsiTheme="minorBidi" w:cs="B Nazanin" w:hint="eastAsia"/>
                <w:sz w:val="18"/>
                <w:szCs w:val="18"/>
                <w:rtl/>
                <w:lang w:bidi="fa-IR"/>
              </w:rPr>
            </w:rPrChange>
          </w:rPr>
          <w:t>ز</w:t>
        </w:r>
        <w:r w:rsidRPr="00A50CC6">
          <w:rPr>
            <w:rFonts w:asciiTheme="minorBidi" w:hAnsiTheme="minorBidi" w:cs="B Nazanin"/>
            <w:rtl/>
            <w:lang w:bidi="fa-IR"/>
            <w:rPrChange w:id="492" w:author="Mostafa Fazli" w:date="2022-06-24T20:31:00Z">
              <w:rPr>
                <w:rFonts w:asciiTheme="minorBidi" w:hAnsiTheme="minorBidi" w:cs="B Nazanin"/>
                <w:sz w:val="18"/>
                <w:szCs w:val="18"/>
                <w:rtl/>
                <w:lang w:bidi="fa-IR"/>
              </w:rPr>
            </w:rPrChange>
          </w:rPr>
          <w:t xml:space="preserve"> به درجه </w:t>
        </w:r>
        <w:r w:rsidRPr="00A50CC6">
          <w:rPr>
            <w:rFonts w:asciiTheme="minorBidi" w:hAnsiTheme="minorBidi" w:cs="B Nazanin"/>
            <w:lang w:bidi="fa-IR"/>
            <w:rPrChange w:id="493" w:author="Mostafa Fazli" w:date="2022-06-24T20:31:00Z">
              <w:rPr>
                <w:rFonts w:asciiTheme="minorBidi" w:hAnsiTheme="minorBidi" w:cs="B Nazanin"/>
                <w:sz w:val="18"/>
                <w:szCs w:val="18"/>
                <w:lang w:bidi="fa-IR"/>
              </w:rPr>
            </w:rPrChange>
          </w:rPr>
          <w:t>max-degree</w:t>
        </w:r>
        <w:r w:rsidRPr="00A50CC6">
          <w:rPr>
            <w:rFonts w:asciiTheme="minorBidi" w:hAnsiTheme="minorBidi" w:cs="B Nazanin"/>
            <w:rtl/>
            <w:lang w:bidi="fa-IR"/>
            <w:rPrChange w:id="494" w:author="Mostafa Fazli" w:date="2022-06-24T20:31:00Z">
              <w:rPr>
                <w:rFonts w:asciiTheme="minorBidi" w:hAnsiTheme="minorBidi" w:cs="B Nazanin"/>
                <w:sz w:val="18"/>
                <w:szCs w:val="18"/>
                <w:rtl/>
                <w:lang w:bidi="fa-IR"/>
              </w:rPr>
            </w:rPrChange>
          </w:rPr>
          <w:t xml:space="preserve"> برس</w:t>
        </w:r>
        <w:r w:rsidRPr="00A50CC6">
          <w:rPr>
            <w:rFonts w:asciiTheme="minorBidi" w:hAnsiTheme="minorBidi" w:cs="B Nazanin" w:hint="cs"/>
            <w:rtl/>
            <w:lang w:bidi="fa-IR"/>
            <w:rPrChange w:id="49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96"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497" w:author="Mostafa Fazli" w:date="2022-06-24T20:31:00Z">
              <w:rPr>
                <w:rFonts w:asciiTheme="minorBidi" w:hAnsiTheme="minorBidi" w:cs="B Nazanin"/>
                <w:sz w:val="18"/>
                <w:szCs w:val="18"/>
                <w:rtl/>
                <w:lang w:bidi="fa-IR"/>
              </w:rPr>
            </w:rPrChange>
          </w:rPr>
          <w:t xml:space="preserve"> دوباره با</w:t>
        </w:r>
        <w:r w:rsidRPr="00A50CC6">
          <w:rPr>
            <w:rFonts w:asciiTheme="minorBidi" w:hAnsiTheme="minorBidi" w:cs="B Nazanin" w:hint="cs"/>
            <w:rtl/>
            <w:lang w:bidi="fa-IR"/>
            <w:rPrChange w:id="49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499"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500" w:author="Mostafa Fazli" w:date="2022-06-24T20:31:00Z">
              <w:rPr>
                <w:rFonts w:asciiTheme="minorBidi" w:hAnsiTheme="minorBidi" w:cs="B Nazanin"/>
                <w:sz w:val="18"/>
                <w:szCs w:val="18"/>
                <w:rtl/>
                <w:lang w:bidi="fa-IR"/>
              </w:rPr>
            </w:rPrChange>
          </w:rPr>
          <w:t xml:space="preserve"> آن شاخه </w:t>
        </w:r>
      </w:ins>
      <w:ins w:id="501" w:author="Mostafa Fazli" w:date="2022-06-24T20:22:00Z">
        <w:r w:rsidR="00F57454" w:rsidRPr="00A50CC6">
          <w:rPr>
            <w:rFonts w:asciiTheme="minorBidi" w:hAnsiTheme="minorBidi" w:cs="B Nazanin" w:hint="eastAsia"/>
            <w:rtl/>
            <w:lang w:bidi="fa-IR"/>
            <w:rPrChange w:id="502" w:author="Mostafa Fazli" w:date="2022-06-24T20:31:00Z">
              <w:rPr>
                <w:rFonts w:asciiTheme="minorBidi" w:hAnsiTheme="minorBidi" w:cs="B Nazanin" w:hint="eastAsia"/>
                <w:sz w:val="18"/>
                <w:szCs w:val="18"/>
                <w:rtl/>
                <w:lang w:bidi="fa-IR"/>
              </w:rPr>
            </w:rPrChange>
          </w:rPr>
          <w:t>تغ</w:t>
        </w:r>
        <w:r w:rsidR="00F57454" w:rsidRPr="00A50CC6">
          <w:rPr>
            <w:rFonts w:asciiTheme="minorBidi" w:hAnsiTheme="minorBidi" w:cs="B Nazanin" w:hint="cs"/>
            <w:rtl/>
            <w:lang w:bidi="fa-IR"/>
            <w:rPrChange w:id="503" w:author="Mostafa Fazli" w:date="2022-06-24T20:31:00Z">
              <w:rPr>
                <w:rFonts w:asciiTheme="minorBidi" w:hAnsiTheme="minorBidi" w:cs="B Nazanin" w:hint="cs"/>
                <w:sz w:val="18"/>
                <w:szCs w:val="18"/>
                <w:rtl/>
                <w:lang w:bidi="fa-IR"/>
              </w:rPr>
            </w:rPrChange>
          </w:rPr>
          <w:t>یی</w:t>
        </w:r>
        <w:r w:rsidR="00F57454" w:rsidRPr="00A50CC6">
          <w:rPr>
            <w:rFonts w:asciiTheme="minorBidi" w:hAnsiTheme="minorBidi" w:cs="B Nazanin" w:hint="eastAsia"/>
            <w:rtl/>
            <w:lang w:bidi="fa-IR"/>
            <w:rPrChange w:id="504" w:author="Mostafa Fazli" w:date="2022-06-24T20:31:00Z">
              <w:rPr>
                <w:rFonts w:asciiTheme="minorBidi" w:hAnsiTheme="minorBidi" w:cs="B Nazanin" w:hint="eastAsia"/>
                <w:sz w:val="18"/>
                <w:szCs w:val="18"/>
                <w:rtl/>
                <w:lang w:bidi="fa-IR"/>
              </w:rPr>
            </w:rPrChange>
          </w:rPr>
          <w:t>ر</w:t>
        </w:r>
        <w:r w:rsidR="00F57454" w:rsidRPr="00A50CC6">
          <w:rPr>
            <w:rFonts w:asciiTheme="minorBidi" w:hAnsiTheme="minorBidi" w:cs="B Nazanin"/>
            <w:rtl/>
            <w:lang w:bidi="fa-IR"/>
            <w:rPrChange w:id="505"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cs"/>
            <w:rtl/>
            <w:lang w:bidi="fa-IR"/>
            <w:rPrChange w:id="506"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507" w:author="Mostafa Fazli" w:date="2022-06-24T20:31:00Z">
              <w:rPr>
                <w:rFonts w:asciiTheme="minorBidi" w:hAnsiTheme="minorBidi" w:cs="B Nazanin" w:hint="eastAsia"/>
                <w:sz w:val="18"/>
                <w:szCs w:val="18"/>
                <w:rtl/>
                <w:lang w:bidi="fa-IR"/>
              </w:rPr>
            </w:rPrChange>
          </w:rPr>
          <w:t>افته</w:t>
        </w:r>
        <w:r w:rsidR="00F57454" w:rsidRPr="00A50CC6">
          <w:rPr>
            <w:rFonts w:asciiTheme="minorBidi" w:hAnsiTheme="minorBidi" w:cs="B Nazanin"/>
            <w:rtl/>
            <w:lang w:bidi="fa-IR"/>
            <w:rPrChange w:id="508"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eastAsia"/>
            <w:rtl/>
            <w:lang w:bidi="fa-IR"/>
            <w:rPrChange w:id="509" w:author="Mostafa Fazli" w:date="2022-06-24T20:31:00Z">
              <w:rPr>
                <w:rFonts w:asciiTheme="minorBidi" w:hAnsiTheme="minorBidi" w:cs="B Nazanin" w:hint="eastAsia"/>
                <w:sz w:val="18"/>
                <w:szCs w:val="18"/>
                <w:rtl/>
                <w:lang w:bidi="fa-IR"/>
              </w:rPr>
            </w:rPrChange>
          </w:rPr>
          <w:t>تا</w:t>
        </w:r>
        <w:r w:rsidR="00F57454" w:rsidRPr="00A50CC6">
          <w:rPr>
            <w:rFonts w:asciiTheme="minorBidi" w:hAnsiTheme="minorBidi" w:cs="B Nazanin"/>
            <w:rtl/>
            <w:lang w:bidi="fa-IR"/>
            <w:rPrChange w:id="510"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eastAsia"/>
            <w:rtl/>
            <w:lang w:bidi="fa-IR"/>
            <w:rPrChange w:id="511" w:author="Mostafa Fazli" w:date="2022-06-24T20:31:00Z">
              <w:rPr>
                <w:rFonts w:asciiTheme="minorBidi" w:hAnsiTheme="minorBidi" w:cs="B Nazanin" w:hint="eastAsia"/>
                <w:sz w:val="18"/>
                <w:szCs w:val="18"/>
                <w:rtl/>
                <w:lang w:bidi="fa-IR"/>
              </w:rPr>
            </w:rPrChange>
          </w:rPr>
          <w:t>درخت</w:t>
        </w:r>
        <w:r w:rsidR="00F57454" w:rsidRPr="00A50CC6">
          <w:rPr>
            <w:rFonts w:asciiTheme="minorBidi" w:hAnsiTheme="minorBidi" w:cs="B Nazanin"/>
            <w:rtl/>
            <w:lang w:bidi="fa-IR"/>
            <w:rPrChange w:id="512"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eastAsia"/>
            <w:rtl/>
            <w:lang w:bidi="fa-IR"/>
            <w:rPrChange w:id="513" w:author="Mostafa Fazli" w:date="2022-06-24T20:31:00Z">
              <w:rPr>
                <w:rFonts w:asciiTheme="minorBidi" w:hAnsiTheme="minorBidi" w:cs="B Nazanin" w:hint="eastAsia"/>
                <w:sz w:val="18"/>
                <w:szCs w:val="18"/>
                <w:rtl/>
                <w:lang w:bidi="fa-IR"/>
              </w:rPr>
            </w:rPrChange>
          </w:rPr>
          <w:t>به</w:t>
        </w:r>
        <w:r w:rsidR="00F57454" w:rsidRPr="00A50CC6">
          <w:rPr>
            <w:rFonts w:asciiTheme="minorBidi" w:hAnsiTheme="minorBidi" w:cs="B Nazanin"/>
            <w:rtl/>
            <w:lang w:bidi="fa-IR"/>
            <w:rPrChange w:id="514"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eastAsia"/>
            <w:rtl/>
            <w:lang w:bidi="fa-IR"/>
            <w:rPrChange w:id="515" w:author="Mostafa Fazli" w:date="2022-06-24T20:31:00Z">
              <w:rPr>
                <w:rFonts w:asciiTheme="minorBidi" w:hAnsiTheme="minorBidi" w:cs="B Nazanin" w:hint="eastAsia"/>
                <w:sz w:val="18"/>
                <w:szCs w:val="18"/>
                <w:rtl/>
                <w:lang w:bidi="fa-IR"/>
              </w:rPr>
            </w:rPrChange>
          </w:rPr>
          <w:t>طور</w:t>
        </w:r>
        <w:r w:rsidR="00F57454" w:rsidRPr="00A50CC6">
          <w:rPr>
            <w:rFonts w:asciiTheme="minorBidi" w:hAnsiTheme="minorBidi" w:cs="B Nazanin"/>
            <w:rtl/>
            <w:lang w:bidi="fa-IR"/>
            <w:rPrChange w:id="516"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eastAsia"/>
            <w:rtl/>
            <w:lang w:bidi="fa-IR"/>
            <w:rPrChange w:id="517" w:author="Mostafa Fazli" w:date="2022-06-24T20:31:00Z">
              <w:rPr>
                <w:rFonts w:asciiTheme="minorBidi" w:hAnsiTheme="minorBidi" w:cs="B Nazanin" w:hint="eastAsia"/>
                <w:sz w:val="18"/>
                <w:szCs w:val="18"/>
                <w:rtl/>
                <w:lang w:bidi="fa-IR"/>
              </w:rPr>
            </w:rPrChange>
          </w:rPr>
          <w:t>کامل</w:t>
        </w:r>
        <w:r w:rsidR="00F57454" w:rsidRPr="00A50CC6">
          <w:rPr>
            <w:rFonts w:asciiTheme="minorBidi" w:hAnsiTheme="minorBidi" w:cs="B Nazanin"/>
            <w:rtl/>
            <w:lang w:bidi="fa-IR"/>
            <w:rPrChange w:id="518"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eastAsia"/>
            <w:rtl/>
            <w:lang w:bidi="fa-IR"/>
            <w:rPrChange w:id="519" w:author="Mostafa Fazli" w:date="2022-06-24T20:31:00Z">
              <w:rPr>
                <w:rFonts w:asciiTheme="minorBidi" w:hAnsiTheme="minorBidi" w:cs="B Nazanin" w:hint="eastAsia"/>
                <w:sz w:val="18"/>
                <w:szCs w:val="18"/>
                <w:rtl/>
                <w:lang w:bidi="fa-IR"/>
              </w:rPr>
            </w:rPrChange>
          </w:rPr>
          <w:t>مرتب</w:t>
        </w:r>
        <w:r w:rsidR="00F57454" w:rsidRPr="00A50CC6">
          <w:rPr>
            <w:rFonts w:asciiTheme="minorBidi" w:hAnsiTheme="minorBidi" w:cs="B Nazanin"/>
            <w:rtl/>
            <w:lang w:bidi="fa-IR"/>
            <w:rPrChange w:id="520" w:author="Mostafa Fazli" w:date="2022-06-24T20:31:00Z">
              <w:rPr>
                <w:rFonts w:asciiTheme="minorBidi" w:hAnsiTheme="minorBidi" w:cs="B Nazanin"/>
                <w:sz w:val="18"/>
                <w:szCs w:val="18"/>
                <w:rtl/>
                <w:lang w:bidi="fa-IR"/>
              </w:rPr>
            </w:rPrChange>
          </w:rPr>
          <w:t xml:space="preserve"> </w:t>
        </w:r>
        <w:r w:rsidR="00F57454" w:rsidRPr="00A50CC6">
          <w:rPr>
            <w:rFonts w:asciiTheme="minorBidi" w:hAnsiTheme="minorBidi" w:cs="B Nazanin" w:hint="eastAsia"/>
            <w:rtl/>
            <w:lang w:bidi="fa-IR"/>
            <w:rPrChange w:id="521" w:author="Mostafa Fazli" w:date="2022-06-24T20:31:00Z">
              <w:rPr>
                <w:rFonts w:asciiTheme="minorBidi" w:hAnsiTheme="minorBidi" w:cs="B Nazanin" w:hint="eastAsia"/>
                <w:sz w:val="18"/>
                <w:szCs w:val="18"/>
                <w:rtl/>
                <w:lang w:bidi="fa-IR"/>
              </w:rPr>
            </w:rPrChange>
          </w:rPr>
          <w:t>شود</w:t>
        </w:r>
        <w:r w:rsidR="00F57454" w:rsidRPr="00A50CC6">
          <w:rPr>
            <w:rFonts w:asciiTheme="minorBidi" w:hAnsiTheme="minorBidi" w:cs="B Nazanin"/>
            <w:rtl/>
            <w:lang w:bidi="fa-IR"/>
            <w:rPrChange w:id="522" w:author="Mostafa Fazli" w:date="2022-06-24T20:31:00Z">
              <w:rPr>
                <w:rFonts w:asciiTheme="minorBidi" w:hAnsiTheme="minorBidi" w:cs="B Nazanin"/>
                <w:sz w:val="18"/>
                <w:szCs w:val="18"/>
                <w:rtl/>
                <w:lang w:bidi="fa-IR"/>
              </w:rPr>
            </w:rPrChange>
          </w:rPr>
          <w:t>.</w:t>
        </w:r>
      </w:ins>
      <w:ins w:id="523" w:author="Mostafa Fazli" w:date="2022-06-24T20:25:00Z">
        <w:r w:rsidR="00F57454" w:rsidRPr="00A50CC6">
          <w:rPr>
            <w:rFonts w:asciiTheme="minorBidi" w:hAnsiTheme="minorBidi" w:cs="B Nazanin"/>
            <w:rtl/>
            <w:lang w:bidi="fa-IR"/>
            <w:rPrChange w:id="524" w:author="Mostafa Fazli" w:date="2022-06-24T20:31:00Z">
              <w:rPr>
                <w:rFonts w:asciiTheme="minorBidi" w:hAnsiTheme="minorBidi" w:cs="B Nazanin"/>
                <w:sz w:val="18"/>
                <w:szCs w:val="18"/>
                <w:rtl/>
                <w:lang w:bidi="fa-IR"/>
              </w:rPr>
            </w:rPrChange>
          </w:rPr>
          <w:t xml:space="preserve"> ا</w:t>
        </w:r>
        <w:r w:rsidR="00F57454" w:rsidRPr="00A50CC6">
          <w:rPr>
            <w:rFonts w:asciiTheme="minorBidi" w:hAnsiTheme="minorBidi" w:cs="B Nazanin" w:hint="cs"/>
            <w:rtl/>
            <w:lang w:bidi="fa-IR"/>
            <w:rPrChange w:id="525"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526" w:author="Mostafa Fazli" w:date="2022-06-24T20:31:00Z">
              <w:rPr>
                <w:rFonts w:asciiTheme="minorBidi" w:hAnsiTheme="minorBidi" w:cs="B Nazanin" w:hint="eastAsia"/>
                <w:sz w:val="18"/>
                <w:szCs w:val="18"/>
                <w:rtl/>
                <w:lang w:bidi="fa-IR"/>
              </w:rPr>
            </w:rPrChange>
          </w:rPr>
          <w:t>ن</w:t>
        </w:r>
        <w:r w:rsidR="00F57454" w:rsidRPr="00A50CC6">
          <w:rPr>
            <w:rFonts w:asciiTheme="minorBidi" w:hAnsiTheme="minorBidi" w:cs="B Nazanin"/>
            <w:rtl/>
            <w:lang w:bidi="fa-IR"/>
            <w:rPrChange w:id="527" w:author="Mostafa Fazli" w:date="2022-06-24T20:31:00Z">
              <w:rPr>
                <w:rFonts w:asciiTheme="minorBidi" w:hAnsiTheme="minorBidi" w:cs="B Nazanin"/>
                <w:sz w:val="18"/>
                <w:szCs w:val="18"/>
                <w:rtl/>
                <w:lang w:bidi="fa-IR"/>
              </w:rPr>
            </w:rPrChange>
          </w:rPr>
          <w:t xml:space="preserve"> فرآ</w:t>
        </w:r>
        <w:r w:rsidR="00F57454" w:rsidRPr="00A50CC6">
          <w:rPr>
            <w:rFonts w:asciiTheme="minorBidi" w:hAnsiTheme="minorBidi" w:cs="B Nazanin" w:hint="cs"/>
            <w:rtl/>
            <w:lang w:bidi="fa-IR"/>
            <w:rPrChange w:id="528"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529" w:author="Mostafa Fazli" w:date="2022-06-24T20:31:00Z">
              <w:rPr>
                <w:rFonts w:asciiTheme="minorBidi" w:hAnsiTheme="minorBidi" w:cs="B Nazanin" w:hint="eastAsia"/>
                <w:sz w:val="18"/>
                <w:szCs w:val="18"/>
                <w:rtl/>
                <w:lang w:bidi="fa-IR"/>
              </w:rPr>
            </w:rPrChange>
          </w:rPr>
          <w:t>ند</w:t>
        </w:r>
        <w:r w:rsidR="00F57454" w:rsidRPr="00A50CC6">
          <w:rPr>
            <w:rFonts w:asciiTheme="minorBidi" w:hAnsiTheme="minorBidi" w:cs="B Nazanin"/>
            <w:rtl/>
            <w:lang w:bidi="fa-IR"/>
            <w:rPrChange w:id="530" w:author="Mostafa Fazli" w:date="2022-06-24T20:31:00Z">
              <w:rPr>
                <w:rFonts w:asciiTheme="minorBidi" w:hAnsiTheme="minorBidi" w:cs="B Nazanin"/>
                <w:sz w:val="18"/>
                <w:szCs w:val="18"/>
                <w:rtl/>
                <w:lang w:bidi="fa-IR"/>
              </w:rPr>
            </w:rPrChange>
          </w:rPr>
          <w:t xml:space="preserve"> به دو صورت مرتب ساز</w:t>
        </w:r>
        <w:r w:rsidR="00F57454" w:rsidRPr="00A50CC6">
          <w:rPr>
            <w:rFonts w:asciiTheme="minorBidi" w:hAnsiTheme="minorBidi" w:cs="B Nazanin" w:hint="cs"/>
            <w:rtl/>
            <w:lang w:bidi="fa-IR"/>
            <w:rPrChange w:id="531"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rtl/>
            <w:lang w:bidi="fa-IR"/>
            <w:rPrChange w:id="532" w:author="Mostafa Fazli" w:date="2022-06-24T20:31:00Z">
              <w:rPr>
                <w:rFonts w:asciiTheme="minorBidi" w:hAnsiTheme="minorBidi" w:cs="B Nazanin"/>
                <w:sz w:val="18"/>
                <w:szCs w:val="18"/>
                <w:rtl/>
                <w:lang w:bidi="fa-IR"/>
              </w:rPr>
            </w:rPrChange>
          </w:rPr>
          <w:t xml:space="preserve"> نود سمت چپ، نود والد و نود سمت راست انجام م</w:t>
        </w:r>
        <w:r w:rsidR="00F57454" w:rsidRPr="00A50CC6">
          <w:rPr>
            <w:rFonts w:asciiTheme="minorBidi" w:hAnsiTheme="minorBidi" w:cs="B Nazanin" w:hint="cs"/>
            <w:rtl/>
            <w:lang w:bidi="fa-IR"/>
            <w:rPrChange w:id="533"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rtl/>
            <w:lang w:bidi="fa-IR"/>
            <w:rPrChange w:id="534" w:author="Mostafa Fazli" w:date="2022-06-24T20:31:00Z">
              <w:rPr>
                <w:rFonts w:asciiTheme="minorBidi" w:hAnsiTheme="minorBidi" w:cs="B Nazanin"/>
                <w:sz w:val="18"/>
                <w:szCs w:val="18"/>
                <w:rtl/>
                <w:lang w:bidi="fa-IR"/>
              </w:rPr>
            </w:rPrChange>
          </w:rPr>
          <w:t xml:space="preserve"> شود و برا</w:t>
        </w:r>
        <w:r w:rsidR="00F57454" w:rsidRPr="00A50CC6">
          <w:rPr>
            <w:rFonts w:asciiTheme="minorBidi" w:hAnsiTheme="minorBidi" w:cs="B Nazanin" w:hint="cs"/>
            <w:rtl/>
            <w:lang w:bidi="fa-IR"/>
            <w:rPrChange w:id="535"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rtl/>
            <w:lang w:bidi="fa-IR"/>
            <w:rPrChange w:id="536" w:author="Mostafa Fazli" w:date="2022-06-24T20:31:00Z">
              <w:rPr>
                <w:rFonts w:asciiTheme="minorBidi" w:hAnsiTheme="minorBidi" w:cs="B Nazanin"/>
                <w:sz w:val="18"/>
                <w:szCs w:val="18"/>
                <w:rtl/>
                <w:lang w:bidi="fa-IR"/>
              </w:rPr>
            </w:rPrChange>
          </w:rPr>
          <w:t xml:space="preserve"> ا</w:t>
        </w:r>
        <w:r w:rsidR="00F57454" w:rsidRPr="00A50CC6">
          <w:rPr>
            <w:rFonts w:asciiTheme="minorBidi" w:hAnsiTheme="minorBidi" w:cs="B Nazanin" w:hint="cs"/>
            <w:rtl/>
            <w:lang w:bidi="fa-IR"/>
            <w:rPrChange w:id="537"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538" w:author="Mostafa Fazli" w:date="2022-06-24T20:31:00Z">
              <w:rPr>
                <w:rFonts w:asciiTheme="minorBidi" w:hAnsiTheme="minorBidi" w:cs="B Nazanin" w:hint="eastAsia"/>
                <w:sz w:val="18"/>
                <w:szCs w:val="18"/>
                <w:rtl/>
                <w:lang w:bidi="fa-IR"/>
              </w:rPr>
            </w:rPrChange>
          </w:rPr>
          <w:t>نکه</w:t>
        </w:r>
        <w:r w:rsidR="00F57454" w:rsidRPr="00A50CC6">
          <w:rPr>
            <w:rFonts w:asciiTheme="minorBidi" w:hAnsiTheme="minorBidi" w:cs="B Nazanin"/>
            <w:rtl/>
            <w:lang w:bidi="fa-IR"/>
            <w:rPrChange w:id="539" w:author="Mostafa Fazli" w:date="2022-06-24T20:31:00Z">
              <w:rPr>
                <w:rFonts w:asciiTheme="minorBidi" w:hAnsiTheme="minorBidi" w:cs="B Nazanin"/>
                <w:sz w:val="18"/>
                <w:szCs w:val="18"/>
                <w:rtl/>
                <w:lang w:bidi="fa-IR"/>
              </w:rPr>
            </w:rPrChange>
          </w:rPr>
          <w:t xml:space="preserve"> در ا</w:t>
        </w:r>
        <w:r w:rsidR="00F57454" w:rsidRPr="00A50CC6">
          <w:rPr>
            <w:rFonts w:asciiTheme="minorBidi" w:hAnsiTheme="minorBidi" w:cs="B Nazanin" w:hint="cs"/>
            <w:rtl/>
            <w:lang w:bidi="fa-IR"/>
            <w:rPrChange w:id="540"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541" w:author="Mostafa Fazli" w:date="2022-06-24T20:31:00Z">
              <w:rPr>
                <w:rFonts w:asciiTheme="minorBidi" w:hAnsiTheme="minorBidi" w:cs="B Nazanin" w:hint="eastAsia"/>
                <w:sz w:val="18"/>
                <w:szCs w:val="18"/>
                <w:rtl/>
                <w:lang w:bidi="fa-IR"/>
              </w:rPr>
            </w:rPrChange>
          </w:rPr>
          <w:t>ن</w:t>
        </w:r>
        <w:r w:rsidR="00F57454" w:rsidRPr="00A50CC6">
          <w:rPr>
            <w:rFonts w:asciiTheme="minorBidi" w:hAnsiTheme="minorBidi" w:cs="B Nazanin"/>
            <w:rtl/>
            <w:lang w:bidi="fa-IR"/>
            <w:rPrChange w:id="542" w:author="Mostafa Fazli" w:date="2022-06-24T20:31:00Z">
              <w:rPr>
                <w:rFonts w:asciiTheme="minorBidi" w:hAnsiTheme="minorBidi" w:cs="B Nazanin"/>
                <w:sz w:val="18"/>
                <w:szCs w:val="18"/>
                <w:rtl/>
                <w:lang w:bidi="fa-IR"/>
              </w:rPr>
            </w:rPrChange>
          </w:rPr>
          <w:t xml:space="preserve"> فرآ</w:t>
        </w:r>
        <w:r w:rsidR="00F57454" w:rsidRPr="00A50CC6">
          <w:rPr>
            <w:rFonts w:asciiTheme="minorBidi" w:hAnsiTheme="minorBidi" w:cs="B Nazanin" w:hint="cs"/>
            <w:rtl/>
            <w:lang w:bidi="fa-IR"/>
            <w:rPrChange w:id="543"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544" w:author="Mostafa Fazli" w:date="2022-06-24T20:31:00Z">
              <w:rPr>
                <w:rFonts w:asciiTheme="minorBidi" w:hAnsiTheme="minorBidi" w:cs="B Nazanin" w:hint="eastAsia"/>
                <w:sz w:val="18"/>
                <w:szCs w:val="18"/>
                <w:rtl/>
                <w:lang w:bidi="fa-IR"/>
              </w:rPr>
            </w:rPrChange>
          </w:rPr>
          <w:t>ند</w:t>
        </w:r>
        <w:r w:rsidR="00F57454" w:rsidRPr="00A50CC6">
          <w:rPr>
            <w:rFonts w:asciiTheme="minorBidi" w:hAnsiTheme="minorBidi" w:cs="B Nazanin"/>
            <w:rtl/>
            <w:lang w:bidi="fa-IR"/>
            <w:rPrChange w:id="545" w:author="Mostafa Fazli" w:date="2022-06-24T20:31:00Z">
              <w:rPr>
                <w:rFonts w:asciiTheme="minorBidi" w:hAnsiTheme="minorBidi" w:cs="B Nazanin"/>
                <w:sz w:val="18"/>
                <w:szCs w:val="18"/>
                <w:rtl/>
                <w:lang w:bidi="fa-IR"/>
              </w:rPr>
            </w:rPrChange>
          </w:rPr>
          <w:t xml:space="preserve"> تداخل</w:t>
        </w:r>
        <w:r w:rsidR="00F57454" w:rsidRPr="00A50CC6">
          <w:rPr>
            <w:rFonts w:asciiTheme="minorBidi" w:hAnsiTheme="minorBidi" w:cs="B Nazanin" w:hint="cs"/>
            <w:rtl/>
            <w:lang w:bidi="fa-IR"/>
            <w:rPrChange w:id="546"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rtl/>
            <w:lang w:bidi="fa-IR"/>
            <w:rPrChange w:id="547" w:author="Mostafa Fazli" w:date="2022-06-24T20:31:00Z">
              <w:rPr>
                <w:rFonts w:asciiTheme="minorBidi" w:hAnsiTheme="minorBidi" w:cs="B Nazanin"/>
                <w:sz w:val="18"/>
                <w:szCs w:val="18"/>
                <w:rtl/>
                <w:lang w:bidi="fa-IR"/>
              </w:rPr>
            </w:rPrChange>
          </w:rPr>
          <w:t xml:space="preserve"> رخ ندهد، از </w:t>
        </w:r>
        <w:r w:rsidR="00F57454" w:rsidRPr="00A50CC6">
          <w:rPr>
            <w:rFonts w:asciiTheme="minorBidi" w:hAnsiTheme="minorBidi" w:cs="B Nazanin" w:hint="cs"/>
            <w:rtl/>
            <w:lang w:bidi="fa-IR"/>
            <w:rPrChange w:id="548"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hint="eastAsia"/>
            <w:rtl/>
            <w:lang w:bidi="fa-IR"/>
            <w:rPrChange w:id="549" w:author="Mostafa Fazli" w:date="2022-06-24T20:31:00Z">
              <w:rPr>
                <w:rFonts w:asciiTheme="minorBidi" w:hAnsiTheme="minorBidi" w:cs="B Nazanin" w:hint="eastAsia"/>
                <w:sz w:val="18"/>
                <w:szCs w:val="18"/>
                <w:rtl/>
                <w:lang w:bidi="fa-IR"/>
              </w:rPr>
            </w:rPrChange>
          </w:rPr>
          <w:t>ک</w:t>
        </w:r>
        <w:r w:rsidR="00F57454" w:rsidRPr="00A50CC6">
          <w:rPr>
            <w:rFonts w:asciiTheme="minorBidi" w:hAnsiTheme="minorBidi" w:cs="B Nazanin"/>
            <w:rtl/>
            <w:lang w:bidi="fa-IR"/>
            <w:rPrChange w:id="550" w:author="Mostafa Fazli" w:date="2022-06-24T20:31:00Z">
              <w:rPr>
                <w:rFonts w:asciiTheme="minorBidi" w:hAnsiTheme="minorBidi" w:cs="B Nazanin"/>
                <w:sz w:val="18"/>
                <w:szCs w:val="18"/>
                <w:rtl/>
                <w:lang w:bidi="fa-IR"/>
              </w:rPr>
            </w:rPrChange>
          </w:rPr>
          <w:t xml:space="preserve"> نود مجاز</w:t>
        </w:r>
        <w:r w:rsidR="00F57454" w:rsidRPr="00A50CC6">
          <w:rPr>
            <w:rFonts w:asciiTheme="minorBidi" w:hAnsiTheme="minorBidi" w:cs="B Nazanin" w:hint="cs"/>
            <w:rtl/>
            <w:lang w:bidi="fa-IR"/>
            <w:rPrChange w:id="551" w:author="Mostafa Fazli" w:date="2022-06-24T20:31:00Z">
              <w:rPr>
                <w:rFonts w:asciiTheme="minorBidi" w:hAnsiTheme="minorBidi" w:cs="B Nazanin" w:hint="cs"/>
                <w:sz w:val="18"/>
                <w:szCs w:val="18"/>
                <w:rtl/>
                <w:lang w:bidi="fa-IR"/>
              </w:rPr>
            </w:rPrChange>
          </w:rPr>
          <w:t>ی</w:t>
        </w:r>
        <w:r w:rsidR="00F57454" w:rsidRPr="00A50CC6">
          <w:rPr>
            <w:rFonts w:asciiTheme="minorBidi" w:hAnsiTheme="minorBidi" w:cs="B Nazanin"/>
            <w:rtl/>
            <w:lang w:bidi="fa-IR"/>
            <w:rPrChange w:id="552" w:author="Mostafa Fazli" w:date="2022-06-24T20:31:00Z">
              <w:rPr>
                <w:rFonts w:asciiTheme="minorBidi" w:hAnsiTheme="minorBidi" w:cs="B Nazanin"/>
                <w:sz w:val="18"/>
                <w:szCs w:val="18"/>
                <w:rtl/>
                <w:lang w:bidi="fa-IR"/>
              </w:rPr>
            </w:rPrChange>
          </w:rPr>
          <w:t xml:space="preserve"> با نام </w:t>
        </w:r>
        <w:r w:rsidR="00F57454" w:rsidRPr="00A50CC6">
          <w:rPr>
            <w:rFonts w:asciiTheme="minorBidi" w:hAnsiTheme="minorBidi" w:cs="B Nazanin"/>
            <w:lang w:bidi="fa-IR"/>
            <w:rPrChange w:id="553" w:author="Mostafa Fazli" w:date="2022-06-24T20:31:00Z">
              <w:rPr>
                <w:rFonts w:asciiTheme="minorBidi" w:hAnsiTheme="minorBidi" w:cs="B Nazanin"/>
                <w:sz w:val="18"/>
                <w:szCs w:val="18"/>
                <w:lang w:bidi="fa-IR"/>
              </w:rPr>
            </w:rPrChange>
          </w:rPr>
          <w:t>virtualTreePtrNode</w:t>
        </w:r>
        <w:r w:rsidR="00F57454" w:rsidRPr="00A50CC6">
          <w:rPr>
            <w:rFonts w:asciiTheme="minorBidi" w:hAnsiTheme="minorBidi" w:cs="B Nazanin"/>
            <w:rtl/>
            <w:lang w:bidi="fa-IR"/>
            <w:rPrChange w:id="554" w:author="Mostafa Fazli" w:date="2022-06-24T20:31:00Z">
              <w:rPr>
                <w:rFonts w:asciiTheme="minorBidi" w:hAnsiTheme="minorBidi" w:cs="B Nazanin"/>
                <w:sz w:val="18"/>
                <w:szCs w:val="18"/>
                <w:rtl/>
                <w:lang w:bidi="fa-IR"/>
              </w:rPr>
            </w:rPrChange>
          </w:rPr>
          <w:t xml:space="preserve"> کمک گرفته شده است.</w:t>
        </w:r>
      </w:ins>
    </w:p>
    <w:p w14:paraId="6A12CC11" w14:textId="7ECE79CB" w:rsidR="00F57454" w:rsidRDefault="00F57454" w:rsidP="00F57454">
      <w:pPr>
        <w:bidi/>
        <w:jc w:val="both"/>
        <w:rPr>
          <w:ins w:id="555" w:author="Mostafa Fazli" w:date="2022-06-24T20:33:00Z"/>
          <w:rFonts w:asciiTheme="minorBidi" w:hAnsiTheme="minorBidi" w:cs="B Nazanin"/>
          <w:rtl/>
          <w:lang w:bidi="fa-IR"/>
        </w:rPr>
      </w:pPr>
      <w:ins w:id="556" w:author="Mostafa Fazli" w:date="2022-06-24T20:22:00Z">
        <w:r w:rsidRPr="00A50CC6">
          <w:rPr>
            <w:rFonts w:asciiTheme="minorBidi" w:hAnsiTheme="minorBidi" w:cs="B Nazanin" w:hint="eastAsia"/>
            <w:rtl/>
            <w:lang w:bidi="fa-IR"/>
            <w:rPrChange w:id="557" w:author="Mostafa Fazli" w:date="2022-06-24T20:31:00Z">
              <w:rPr>
                <w:rFonts w:asciiTheme="minorBidi" w:hAnsiTheme="minorBidi" w:cs="B Nazanin" w:hint="eastAsia"/>
                <w:sz w:val="18"/>
                <w:szCs w:val="18"/>
                <w:rtl/>
                <w:lang w:bidi="fa-IR"/>
              </w:rPr>
            </w:rPrChange>
          </w:rPr>
          <w:t>هم</w:t>
        </w:r>
        <w:r w:rsidRPr="00A50CC6">
          <w:rPr>
            <w:rFonts w:asciiTheme="minorBidi" w:hAnsiTheme="minorBidi" w:cs="B Nazanin" w:hint="cs"/>
            <w:rtl/>
            <w:lang w:bidi="fa-IR"/>
            <w:rPrChange w:id="55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559"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56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61" w:author="Mostafa Fazli" w:date="2022-06-24T20:31:00Z">
              <w:rPr>
                <w:rFonts w:asciiTheme="minorBidi" w:hAnsiTheme="minorBidi" w:cs="B Nazanin" w:hint="eastAsia"/>
                <w:sz w:val="18"/>
                <w:szCs w:val="18"/>
                <w:rtl/>
                <w:lang w:bidi="fa-IR"/>
              </w:rPr>
            </w:rPrChange>
          </w:rPr>
          <w:t>رفتار</w:t>
        </w:r>
        <w:r w:rsidRPr="00A50CC6">
          <w:rPr>
            <w:rFonts w:asciiTheme="minorBidi" w:hAnsiTheme="minorBidi" w:cs="B Nazanin"/>
            <w:rtl/>
            <w:lang w:bidi="fa-IR"/>
            <w:rPrChange w:id="56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63"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hint="cs"/>
            <w:rtl/>
            <w:lang w:bidi="fa-IR"/>
            <w:rPrChange w:id="56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565" w:author="Mostafa Fazli" w:date="2022-06-24T20:31:00Z">
              <w:rPr>
                <w:rFonts w:asciiTheme="minorBidi" w:hAnsiTheme="minorBidi" w:cs="B Nazanin" w:hint="eastAsia"/>
                <w:sz w:val="18"/>
                <w:szCs w:val="18"/>
                <w:rtl/>
                <w:lang w:bidi="fa-IR"/>
              </w:rPr>
            </w:rPrChange>
          </w:rPr>
          <w:t>ز</w:t>
        </w:r>
        <w:r w:rsidRPr="00A50CC6">
          <w:rPr>
            <w:rFonts w:asciiTheme="minorBidi" w:hAnsiTheme="minorBidi" w:cs="B Nazanin"/>
            <w:rtl/>
            <w:lang w:bidi="fa-IR"/>
            <w:rPrChange w:id="566"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67" w:author="Mostafa Fazli" w:date="2022-06-24T20:31:00Z">
              <w:rPr>
                <w:rFonts w:asciiTheme="minorBidi" w:hAnsiTheme="minorBidi" w:cs="B Nazanin" w:hint="eastAsia"/>
                <w:sz w:val="18"/>
                <w:szCs w:val="18"/>
                <w:rtl/>
                <w:lang w:bidi="fa-IR"/>
              </w:rPr>
            </w:rPrChange>
          </w:rPr>
          <w:t>برا</w:t>
        </w:r>
        <w:r w:rsidRPr="00A50CC6">
          <w:rPr>
            <w:rFonts w:asciiTheme="minorBidi" w:hAnsiTheme="minorBidi" w:cs="B Nazanin" w:hint="cs"/>
            <w:rtl/>
            <w:lang w:bidi="fa-IR"/>
            <w:rPrChange w:id="56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56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70" w:author="Mostafa Fazli" w:date="2022-06-24T20:31:00Z">
              <w:rPr>
                <w:rFonts w:asciiTheme="minorBidi" w:hAnsiTheme="minorBidi" w:cs="B Nazanin" w:hint="eastAsia"/>
                <w:sz w:val="18"/>
                <w:szCs w:val="18"/>
                <w:rtl/>
                <w:lang w:bidi="fa-IR"/>
              </w:rPr>
            </w:rPrChange>
          </w:rPr>
          <w:t>هنگام</w:t>
        </w:r>
        <w:r w:rsidRPr="00A50CC6">
          <w:rPr>
            <w:rFonts w:asciiTheme="minorBidi" w:hAnsiTheme="minorBidi" w:cs="B Nazanin" w:hint="cs"/>
            <w:rtl/>
            <w:lang w:bidi="fa-IR"/>
            <w:rPrChange w:id="57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57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73" w:author="Mostafa Fazli" w:date="2022-06-24T20:31:00Z">
              <w:rPr>
                <w:rFonts w:asciiTheme="minorBidi" w:hAnsiTheme="minorBidi" w:cs="B Nazanin" w:hint="eastAsia"/>
                <w:sz w:val="18"/>
                <w:szCs w:val="18"/>
                <w:rtl/>
                <w:lang w:bidi="fa-IR"/>
              </w:rPr>
            </w:rPrChange>
          </w:rPr>
          <w:t>که</w:t>
        </w:r>
        <w:r w:rsidRPr="00A50CC6">
          <w:rPr>
            <w:rFonts w:asciiTheme="minorBidi" w:hAnsiTheme="minorBidi" w:cs="B Nazanin"/>
            <w:rtl/>
            <w:lang w:bidi="fa-IR"/>
            <w:rPrChange w:id="574"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75" w:author="Mostafa Fazli" w:date="2022-06-24T20:31:00Z">
              <w:rPr>
                <w:rFonts w:asciiTheme="minorBidi" w:hAnsiTheme="minorBidi" w:cs="B Nazanin" w:hint="eastAsia"/>
                <w:sz w:val="18"/>
                <w:szCs w:val="18"/>
                <w:rtl/>
                <w:lang w:bidi="fa-IR"/>
              </w:rPr>
            </w:rPrChange>
          </w:rPr>
          <w:t>نود</w:t>
        </w:r>
        <w:r w:rsidRPr="00A50CC6">
          <w:rPr>
            <w:rFonts w:asciiTheme="minorBidi" w:hAnsiTheme="minorBidi" w:cs="B Nazanin"/>
            <w:rtl/>
            <w:lang w:bidi="fa-IR"/>
            <w:rPrChange w:id="576"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77" w:author="Mostafa Fazli" w:date="2022-06-24T20:31:00Z">
              <w:rPr>
                <w:rFonts w:asciiTheme="minorBidi" w:hAnsiTheme="minorBidi" w:cs="B Nazanin" w:hint="eastAsia"/>
                <w:sz w:val="18"/>
                <w:szCs w:val="18"/>
                <w:rtl/>
                <w:lang w:bidi="fa-IR"/>
              </w:rPr>
            </w:rPrChange>
          </w:rPr>
          <w:t>کل</w:t>
        </w:r>
        <w:r w:rsidRPr="00A50CC6">
          <w:rPr>
            <w:rFonts w:asciiTheme="minorBidi" w:hAnsiTheme="minorBidi" w:cs="B Nazanin" w:hint="cs"/>
            <w:rtl/>
            <w:lang w:bidi="fa-IR"/>
            <w:rPrChange w:id="57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579"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rtl/>
            <w:lang w:bidi="fa-IR"/>
            <w:rPrChange w:id="58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81" w:author="Mostafa Fazli" w:date="2022-06-24T20:31:00Z">
              <w:rPr>
                <w:rFonts w:asciiTheme="minorBidi" w:hAnsiTheme="minorBidi" w:cs="B Nazanin" w:hint="eastAsia"/>
                <w:sz w:val="18"/>
                <w:szCs w:val="18"/>
                <w:rtl/>
                <w:lang w:bidi="fa-IR"/>
              </w:rPr>
            </w:rPrChange>
          </w:rPr>
          <w:t>از</w:t>
        </w:r>
        <w:r w:rsidRPr="00A50CC6">
          <w:rPr>
            <w:rFonts w:asciiTheme="minorBidi" w:hAnsiTheme="minorBidi" w:cs="B Nazanin"/>
            <w:rtl/>
            <w:lang w:bidi="fa-IR"/>
            <w:rPrChange w:id="58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83" w:author="Mostafa Fazli" w:date="2022-06-24T20:31:00Z">
              <w:rPr>
                <w:rFonts w:asciiTheme="minorBidi" w:hAnsiTheme="minorBidi" w:cs="B Nazanin" w:hint="eastAsia"/>
                <w:sz w:val="18"/>
                <w:szCs w:val="18"/>
                <w:rtl/>
                <w:lang w:bidi="fa-IR"/>
              </w:rPr>
            </w:rPrChange>
          </w:rPr>
          <w:t>نود</w:t>
        </w:r>
        <w:r w:rsidRPr="00A50CC6">
          <w:rPr>
            <w:rFonts w:asciiTheme="minorBidi" w:hAnsiTheme="minorBidi" w:cs="B Nazanin"/>
            <w:rtl/>
            <w:lang w:bidi="fa-IR"/>
            <w:rPrChange w:id="584"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85" w:author="Mostafa Fazli" w:date="2022-06-24T20:31:00Z">
              <w:rPr>
                <w:rFonts w:asciiTheme="minorBidi" w:hAnsiTheme="minorBidi" w:cs="B Nazanin" w:hint="eastAsia"/>
                <w:sz w:val="18"/>
                <w:szCs w:val="18"/>
                <w:rtl/>
                <w:lang w:bidi="fa-IR"/>
              </w:rPr>
            </w:rPrChange>
          </w:rPr>
          <w:t>ر</w:t>
        </w:r>
        <w:r w:rsidRPr="00A50CC6">
          <w:rPr>
            <w:rFonts w:asciiTheme="minorBidi" w:hAnsiTheme="minorBidi" w:cs="B Nazanin" w:hint="cs"/>
            <w:rtl/>
            <w:lang w:bidi="fa-IR"/>
            <w:rPrChange w:id="58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587" w:author="Mostafa Fazli" w:date="2022-06-24T20:31:00Z">
              <w:rPr>
                <w:rFonts w:asciiTheme="minorBidi" w:hAnsiTheme="minorBidi" w:cs="B Nazanin" w:hint="eastAsia"/>
                <w:sz w:val="18"/>
                <w:szCs w:val="18"/>
                <w:rtl/>
                <w:lang w:bidi="fa-IR"/>
              </w:rPr>
            </w:rPrChange>
          </w:rPr>
          <w:t>شه</w:t>
        </w:r>
        <w:r w:rsidRPr="00A50CC6">
          <w:rPr>
            <w:rFonts w:asciiTheme="minorBidi" w:hAnsiTheme="minorBidi" w:cs="B Nazanin"/>
            <w:rtl/>
            <w:lang w:bidi="fa-IR"/>
            <w:rPrChange w:id="588"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89" w:author="Mostafa Fazli" w:date="2022-06-24T20:31:00Z">
              <w:rPr>
                <w:rFonts w:asciiTheme="minorBidi" w:hAnsiTheme="minorBidi" w:cs="B Nazanin" w:hint="eastAsia"/>
                <w:sz w:val="18"/>
                <w:szCs w:val="18"/>
                <w:rtl/>
                <w:lang w:bidi="fa-IR"/>
              </w:rPr>
            </w:rPrChange>
          </w:rPr>
          <w:t>و</w:t>
        </w:r>
        <w:r w:rsidRPr="00A50CC6">
          <w:rPr>
            <w:rFonts w:asciiTheme="minorBidi" w:hAnsiTheme="minorBidi" w:cs="B Nazanin"/>
            <w:rtl/>
            <w:lang w:bidi="fa-IR"/>
            <w:rPrChange w:id="59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91" w:author="Mostafa Fazli" w:date="2022-06-24T20:31:00Z">
              <w:rPr>
                <w:rFonts w:asciiTheme="minorBidi" w:hAnsiTheme="minorBidi" w:cs="B Nazanin" w:hint="eastAsia"/>
                <w:sz w:val="18"/>
                <w:szCs w:val="18"/>
                <w:rtl/>
                <w:lang w:bidi="fa-IR"/>
              </w:rPr>
            </w:rPrChange>
          </w:rPr>
          <w:t>نود</w:t>
        </w:r>
        <w:r w:rsidRPr="00A50CC6">
          <w:rPr>
            <w:rFonts w:asciiTheme="minorBidi" w:hAnsiTheme="minorBidi" w:cs="B Nazanin"/>
            <w:rtl/>
            <w:lang w:bidi="fa-IR"/>
            <w:rPrChange w:id="59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93" w:author="Mostafa Fazli" w:date="2022-06-24T20:31:00Z">
              <w:rPr>
                <w:rFonts w:asciiTheme="minorBidi" w:hAnsiTheme="minorBidi" w:cs="B Nazanin" w:hint="eastAsia"/>
                <w:sz w:val="18"/>
                <w:szCs w:val="18"/>
                <w:rtl/>
                <w:lang w:bidi="fa-IR"/>
              </w:rPr>
            </w:rPrChange>
          </w:rPr>
          <w:t>ها</w:t>
        </w:r>
        <w:r w:rsidRPr="00A50CC6">
          <w:rPr>
            <w:rFonts w:asciiTheme="minorBidi" w:hAnsiTheme="minorBidi" w:cs="B Nazanin" w:hint="cs"/>
            <w:rtl/>
            <w:lang w:bidi="fa-IR"/>
            <w:rPrChange w:id="59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595"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96" w:author="Mostafa Fazli" w:date="2022-06-24T20:31:00Z">
              <w:rPr>
                <w:rFonts w:asciiTheme="minorBidi" w:hAnsiTheme="minorBidi" w:cs="B Nazanin" w:hint="eastAsia"/>
                <w:sz w:val="18"/>
                <w:szCs w:val="18"/>
                <w:rtl/>
                <w:lang w:bidi="fa-IR"/>
              </w:rPr>
            </w:rPrChange>
          </w:rPr>
          <w:t>فرزند</w:t>
        </w:r>
        <w:r w:rsidRPr="00A50CC6">
          <w:rPr>
            <w:rFonts w:asciiTheme="minorBidi" w:hAnsiTheme="minorBidi" w:cs="B Nazanin"/>
            <w:rtl/>
            <w:lang w:bidi="fa-IR"/>
            <w:rPrChange w:id="597"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598" w:author="Mostafa Fazli" w:date="2022-06-24T20:31:00Z">
              <w:rPr>
                <w:rFonts w:asciiTheme="minorBidi" w:hAnsiTheme="minorBidi" w:cs="B Nazanin" w:hint="eastAsia"/>
                <w:sz w:val="18"/>
                <w:szCs w:val="18"/>
                <w:rtl/>
                <w:lang w:bidi="fa-IR"/>
              </w:rPr>
            </w:rPrChange>
          </w:rPr>
          <w:t>آن</w:t>
        </w:r>
        <w:r w:rsidRPr="00A50CC6">
          <w:rPr>
            <w:rFonts w:asciiTheme="minorBidi" w:hAnsiTheme="minorBidi" w:cs="B Nazanin"/>
            <w:rtl/>
            <w:lang w:bidi="fa-IR"/>
            <w:rPrChange w:id="59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00" w:author="Mostafa Fazli" w:date="2022-06-24T20:31:00Z">
              <w:rPr>
                <w:rFonts w:asciiTheme="minorBidi" w:hAnsiTheme="minorBidi" w:cs="B Nazanin" w:hint="eastAsia"/>
                <w:sz w:val="18"/>
                <w:szCs w:val="18"/>
                <w:rtl/>
                <w:lang w:bidi="fa-IR"/>
              </w:rPr>
            </w:rPrChange>
          </w:rPr>
          <w:t>بزرگتر</w:t>
        </w:r>
        <w:r w:rsidRPr="00A50CC6">
          <w:rPr>
            <w:rFonts w:asciiTheme="minorBidi" w:hAnsiTheme="minorBidi" w:cs="B Nazanin"/>
            <w:rtl/>
            <w:lang w:bidi="fa-IR"/>
            <w:rPrChange w:id="601"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02" w:author="Mostafa Fazli" w:date="2022-06-24T20:31:00Z">
              <w:rPr>
                <w:rFonts w:asciiTheme="minorBidi" w:hAnsiTheme="minorBidi" w:cs="B Nazanin" w:hint="eastAsia"/>
                <w:sz w:val="18"/>
                <w:szCs w:val="18"/>
                <w:rtl/>
                <w:lang w:bidi="fa-IR"/>
              </w:rPr>
            </w:rPrChange>
          </w:rPr>
          <w:t>باشد</w:t>
        </w:r>
        <w:r w:rsidRPr="00A50CC6">
          <w:rPr>
            <w:rFonts w:asciiTheme="minorBidi" w:hAnsiTheme="minorBidi" w:cs="B Nazanin"/>
            <w:rtl/>
            <w:lang w:bidi="fa-IR"/>
            <w:rPrChange w:id="603"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04" w:author="Mostafa Fazli" w:date="2022-06-24T20:31:00Z">
              <w:rPr>
                <w:rFonts w:asciiTheme="minorBidi" w:hAnsiTheme="minorBidi" w:cs="B Nazanin" w:hint="eastAsia"/>
                <w:sz w:val="18"/>
                <w:szCs w:val="18"/>
                <w:rtl/>
                <w:lang w:bidi="fa-IR"/>
              </w:rPr>
            </w:rPrChange>
          </w:rPr>
          <w:t>خواهد</w:t>
        </w:r>
        <w:r w:rsidRPr="00A50CC6">
          <w:rPr>
            <w:rFonts w:asciiTheme="minorBidi" w:hAnsiTheme="minorBidi" w:cs="B Nazanin"/>
            <w:rtl/>
            <w:lang w:bidi="fa-IR"/>
            <w:rPrChange w:id="605"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06" w:author="Mostafa Fazli" w:date="2022-06-24T20:31:00Z">
              <w:rPr>
                <w:rFonts w:asciiTheme="minorBidi" w:hAnsiTheme="minorBidi" w:cs="B Nazanin" w:hint="eastAsia"/>
                <w:sz w:val="18"/>
                <w:szCs w:val="18"/>
                <w:rtl/>
                <w:lang w:bidi="fa-IR"/>
              </w:rPr>
            </w:rPrChange>
          </w:rPr>
          <w:t>افتاد</w:t>
        </w:r>
        <w:r w:rsidRPr="00A50CC6">
          <w:rPr>
            <w:rFonts w:asciiTheme="minorBidi" w:hAnsiTheme="minorBidi" w:cs="B Nazanin"/>
            <w:rtl/>
            <w:lang w:bidi="fa-IR"/>
            <w:rPrChange w:id="607" w:author="Mostafa Fazli" w:date="2022-06-24T20:31:00Z">
              <w:rPr>
                <w:rFonts w:asciiTheme="minorBidi" w:hAnsiTheme="minorBidi" w:cs="B Nazanin"/>
                <w:sz w:val="18"/>
                <w:szCs w:val="18"/>
                <w:rtl/>
                <w:lang w:bidi="fa-IR"/>
              </w:rPr>
            </w:rPrChange>
          </w:rPr>
          <w:t>.</w:t>
        </w:r>
      </w:ins>
    </w:p>
    <w:p w14:paraId="52234E71" w14:textId="552C12C5" w:rsidR="00AA57FF" w:rsidRDefault="00AA57FF" w:rsidP="00AA57FF">
      <w:pPr>
        <w:bidi/>
        <w:jc w:val="both"/>
        <w:rPr>
          <w:ins w:id="608" w:author="Mostafa Fazli" w:date="2022-06-24T20:31:00Z"/>
          <w:rFonts w:asciiTheme="minorBidi" w:hAnsiTheme="minorBidi" w:cs="B Nazanin"/>
          <w:lang w:bidi="fa-IR"/>
        </w:rPr>
      </w:pPr>
      <w:ins w:id="609" w:author="Mostafa Fazli" w:date="2022-06-24T20:33:00Z">
        <w:r>
          <w:rPr>
            <w:rFonts w:asciiTheme="minorBidi" w:hAnsiTheme="minorBidi" w:cs="B Nazanin" w:hint="cs"/>
            <w:rtl/>
            <w:lang w:bidi="fa-IR"/>
          </w:rPr>
          <w:t xml:space="preserve">پس از افزودن </w:t>
        </w:r>
      </w:ins>
      <w:ins w:id="610" w:author="Mostafa Fazli" w:date="2022-06-24T20:34:00Z">
        <w:r>
          <w:rPr>
            <w:rFonts w:asciiTheme="minorBidi" w:hAnsiTheme="minorBidi" w:cs="B Nazanin" w:hint="cs"/>
            <w:rtl/>
            <w:lang w:bidi="fa-IR"/>
          </w:rPr>
          <w:t xml:space="preserve">اولین کلید، برنامه اولین نود را تولید خواهد کرد، به همین دلیل در هنگام افزودن اولین نود به درخت، برنامه پیغام </w:t>
        </w:r>
        <w:r w:rsidRPr="00AA57FF">
          <w:rPr>
            <w:rFonts w:asciiTheme="minorBidi" w:hAnsiTheme="minorBidi" w:cs="B Nazanin"/>
            <w:rtl/>
            <w:lang w:bidi="fa-IR"/>
          </w:rPr>
          <w:t xml:space="preserve">": </w:t>
        </w:r>
        <w:r w:rsidRPr="00AA57FF">
          <w:rPr>
            <w:rFonts w:asciiTheme="minorBidi" w:hAnsiTheme="minorBidi" w:cs="B Nazanin"/>
            <w:lang w:bidi="fa-IR"/>
          </w:rPr>
          <w:t>IS ROOT</w:t>
        </w:r>
        <w:r w:rsidRPr="00AA57FF">
          <w:rPr>
            <w:rFonts w:asciiTheme="minorBidi" w:hAnsiTheme="minorBidi" w:cs="B Nazanin"/>
            <w:rtl/>
            <w:lang w:bidi="fa-IR"/>
          </w:rPr>
          <w:t>!!"</w:t>
        </w:r>
        <w:r>
          <w:rPr>
            <w:rFonts w:asciiTheme="minorBidi" w:hAnsiTheme="minorBidi" w:cs="B Nazanin" w:hint="cs"/>
            <w:rtl/>
            <w:lang w:bidi="fa-IR"/>
          </w:rPr>
          <w:t xml:space="preserve"> به همراه کلید افزوده شده را نشان خواهد داد.</w:t>
        </w:r>
      </w:ins>
    </w:p>
    <w:p w14:paraId="4A93272B" w14:textId="443D664B" w:rsidR="00A50CC6" w:rsidRDefault="00A50CC6" w:rsidP="00A50CC6">
      <w:pPr>
        <w:bidi/>
        <w:jc w:val="both"/>
        <w:rPr>
          <w:ins w:id="611" w:author="Mostafa Fazli" w:date="2022-06-24T20:32:00Z"/>
          <w:rFonts w:asciiTheme="minorBidi" w:hAnsiTheme="minorBidi" w:cs="B Nazanin"/>
          <w:rtl/>
          <w:lang w:bidi="fa-IR"/>
        </w:rPr>
      </w:pPr>
      <w:ins w:id="612" w:author="Mostafa Fazli" w:date="2022-06-24T20:31:00Z">
        <w:r>
          <w:rPr>
            <w:rFonts w:asciiTheme="minorBidi" w:hAnsiTheme="minorBidi" w:cs="B Nazanin" w:hint="cs"/>
            <w:rtl/>
            <w:lang w:bidi="fa-IR"/>
          </w:rPr>
          <w:t xml:space="preserve">اگر این فرآیند به طور صحیح انجام شود، برنامه پیغام </w:t>
        </w:r>
      </w:ins>
      <w:ins w:id="613" w:author="Mostafa Fazli" w:date="2022-06-24T20:32:00Z">
        <w:r w:rsidR="00AA57FF" w:rsidRPr="00AA57FF">
          <w:rPr>
            <w:rFonts w:asciiTheme="minorBidi" w:hAnsiTheme="minorBidi" w:cs="B Nazanin"/>
            <w:rtl/>
            <w:lang w:bidi="fa-IR"/>
          </w:rPr>
          <w:t>"</w:t>
        </w:r>
        <w:r w:rsidR="00AA57FF">
          <w:rPr>
            <w:rFonts w:asciiTheme="minorBidi" w:hAnsiTheme="minorBidi" w:cs="B Nazanin" w:hint="cs"/>
            <w:rtl/>
            <w:lang w:bidi="fa-IR"/>
          </w:rPr>
          <w:t>:</w:t>
        </w:r>
        <w:r w:rsidR="00AA57FF" w:rsidRPr="00AA57FF">
          <w:rPr>
            <w:rFonts w:asciiTheme="minorBidi" w:hAnsiTheme="minorBidi" w:cs="B Nazanin"/>
            <w:lang w:bidi="fa-IR"/>
          </w:rPr>
          <w:t>Inserted successfully</w:t>
        </w:r>
        <w:r w:rsidR="00AA57FF" w:rsidRPr="00AA57FF">
          <w:rPr>
            <w:rFonts w:asciiTheme="minorBidi" w:hAnsiTheme="minorBidi" w:cs="B Nazanin"/>
            <w:rtl/>
            <w:lang w:bidi="fa-IR"/>
          </w:rPr>
          <w:t xml:space="preserve"> "</w:t>
        </w:r>
        <w:r w:rsidR="00AA57FF">
          <w:rPr>
            <w:rFonts w:asciiTheme="minorBidi" w:hAnsiTheme="minorBidi" w:cs="B Nazanin" w:hint="cs"/>
            <w:rtl/>
            <w:lang w:bidi="fa-IR"/>
          </w:rPr>
          <w:t xml:space="preserve"> به همراه کلید افزوده شده را نمایش خواهد داد.</w:t>
        </w:r>
      </w:ins>
    </w:p>
    <w:p w14:paraId="770E1903" w14:textId="309D22F3" w:rsidR="00AA57FF" w:rsidRPr="00A50CC6" w:rsidRDefault="00AA57FF" w:rsidP="00AA57FF">
      <w:pPr>
        <w:bidi/>
        <w:jc w:val="both"/>
        <w:rPr>
          <w:ins w:id="614" w:author="Mostafa Fazli" w:date="2022-06-24T20:22:00Z"/>
          <w:rFonts w:asciiTheme="minorBidi" w:hAnsiTheme="minorBidi" w:cs="B Nazanin"/>
          <w:rtl/>
          <w:lang w:bidi="fa-IR"/>
          <w:rPrChange w:id="615" w:author="Mostafa Fazli" w:date="2022-06-24T20:31:00Z">
            <w:rPr>
              <w:ins w:id="616" w:author="Mostafa Fazli" w:date="2022-06-24T20:22:00Z"/>
              <w:rFonts w:asciiTheme="minorBidi" w:hAnsiTheme="minorBidi" w:cs="B Nazanin"/>
              <w:sz w:val="18"/>
              <w:szCs w:val="18"/>
              <w:rtl/>
              <w:lang w:bidi="fa-IR"/>
            </w:rPr>
          </w:rPrChange>
        </w:rPr>
      </w:pPr>
      <w:ins w:id="617" w:author="Mostafa Fazli" w:date="2022-06-24T20:32:00Z">
        <w:r>
          <w:rPr>
            <w:rFonts w:asciiTheme="minorBidi" w:hAnsiTheme="minorBidi" w:cs="B Nazanin" w:hint="cs"/>
            <w:rtl/>
            <w:lang w:bidi="fa-IR"/>
          </w:rPr>
          <w:t xml:space="preserve">همچنین اگر نود ریشه در هنگام افزودن کلید به درخت </w:t>
        </w:r>
      </w:ins>
      <w:ins w:id="618" w:author="Mostafa Fazli" w:date="2022-06-24T20:33:00Z">
        <w:r>
          <w:rPr>
            <w:rFonts w:asciiTheme="minorBidi" w:hAnsiTheme="minorBidi" w:cs="B Nazanin" w:hint="cs"/>
            <w:rtl/>
            <w:lang w:bidi="fa-IR"/>
          </w:rPr>
          <w:t>اضافه شود</w:t>
        </w:r>
      </w:ins>
      <w:ins w:id="619" w:author="Mostafa Fazli" w:date="2022-06-24T20:32:00Z">
        <w:r>
          <w:rPr>
            <w:rFonts w:asciiTheme="minorBidi" w:hAnsiTheme="minorBidi" w:cs="B Nazanin" w:hint="cs"/>
            <w:rtl/>
            <w:lang w:bidi="fa-IR"/>
          </w:rPr>
          <w:t>، برنامه عبار</w:t>
        </w:r>
      </w:ins>
      <w:ins w:id="620" w:author="Mostafa Fazli" w:date="2022-06-24T20:33:00Z">
        <w:r>
          <w:rPr>
            <w:rFonts w:asciiTheme="minorBidi" w:hAnsiTheme="minorBidi" w:cs="B Nazanin" w:hint="cs"/>
            <w:rtl/>
            <w:lang w:bidi="fa-IR"/>
          </w:rPr>
          <w:t xml:space="preserve">ت </w:t>
        </w:r>
        <w:r w:rsidRPr="00AA57FF">
          <w:rPr>
            <w:rFonts w:asciiTheme="minorBidi" w:hAnsiTheme="minorBidi" w:cs="B Nazanin"/>
            <w:rtl/>
            <w:lang w:bidi="fa-IR"/>
          </w:rPr>
          <w:t>"</w:t>
        </w:r>
        <w:r w:rsidRPr="00AA57FF">
          <w:rPr>
            <w:rFonts w:asciiTheme="minorBidi" w:hAnsiTheme="minorBidi" w:cs="B Nazanin"/>
            <w:lang w:bidi="fa-IR"/>
          </w:rPr>
          <w:t>Created new Root</w:t>
        </w:r>
        <w:r w:rsidRPr="00AA57FF">
          <w:rPr>
            <w:rFonts w:asciiTheme="minorBidi" w:hAnsiTheme="minorBidi" w:cs="B Nazanin"/>
            <w:rtl/>
            <w:lang w:bidi="fa-IR"/>
          </w:rPr>
          <w:t>!"</w:t>
        </w:r>
        <w:r>
          <w:rPr>
            <w:rFonts w:asciiTheme="minorBidi" w:hAnsiTheme="minorBidi" w:cs="B Nazanin" w:hint="cs"/>
            <w:rtl/>
            <w:lang w:bidi="fa-IR"/>
          </w:rPr>
          <w:t xml:space="preserve"> را نمایش خواهد داد.</w:t>
        </w:r>
      </w:ins>
    </w:p>
    <w:p w14:paraId="6C9CE90E" w14:textId="492F79B7" w:rsidR="00F57454" w:rsidRPr="00A50CC6" w:rsidRDefault="00F57454" w:rsidP="00F57454">
      <w:pPr>
        <w:bidi/>
        <w:jc w:val="both"/>
        <w:rPr>
          <w:ins w:id="621" w:author="Mostafa Fazli" w:date="2022-06-24T20:25:00Z"/>
          <w:rFonts w:asciiTheme="minorBidi" w:hAnsiTheme="minorBidi" w:cs="B Nazanin"/>
          <w:rtl/>
          <w:lang w:bidi="fa-IR"/>
          <w:rPrChange w:id="622" w:author="Mostafa Fazli" w:date="2022-06-24T20:31:00Z">
            <w:rPr>
              <w:ins w:id="623" w:author="Mostafa Fazli" w:date="2022-06-24T20:25:00Z"/>
              <w:rFonts w:asciiTheme="minorBidi" w:hAnsiTheme="minorBidi" w:cs="B Nazanin"/>
              <w:sz w:val="18"/>
              <w:szCs w:val="18"/>
              <w:rtl/>
              <w:lang w:bidi="fa-IR"/>
            </w:rPr>
          </w:rPrChange>
        </w:rPr>
      </w:pPr>
      <w:ins w:id="624" w:author="Mostafa Fazli" w:date="2022-06-24T20:22:00Z">
        <w:r w:rsidRPr="00A50CC6">
          <w:rPr>
            <w:rFonts w:asciiTheme="minorBidi" w:hAnsiTheme="minorBidi" w:cs="B Nazanin" w:hint="eastAsia"/>
            <w:rtl/>
            <w:lang w:bidi="fa-IR"/>
            <w:rPrChange w:id="625" w:author="Mostafa Fazli" w:date="2022-06-24T20:31:00Z">
              <w:rPr>
                <w:rFonts w:asciiTheme="minorBidi" w:hAnsiTheme="minorBidi" w:cs="B Nazanin" w:hint="eastAsia"/>
                <w:sz w:val="18"/>
                <w:szCs w:val="18"/>
                <w:rtl/>
                <w:lang w:bidi="fa-IR"/>
              </w:rPr>
            </w:rPrChange>
          </w:rPr>
          <w:lastRenderedPageBreak/>
          <w:t>فرآ</w:t>
        </w:r>
        <w:r w:rsidRPr="00A50CC6">
          <w:rPr>
            <w:rFonts w:asciiTheme="minorBidi" w:hAnsiTheme="minorBidi" w:cs="B Nazanin" w:hint="cs"/>
            <w:rtl/>
            <w:lang w:bidi="fa-IR"/>
            <w:rPrChange w:id="62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27" w:author="Mostafa Fazli" w:date="2022-06-24T20:31:00Z">
              <w:rPr>
                <w:rFonts w:asciiTheme="minorBidi" w:hAnsiTheme="minorBidi" w:cs="B Nazanin" w:hint="eastAsia"/>
                <w:sz w:val="18"/>
                <w:szCs w:val="18"/>
                <w:rtl/>
                <w:lang w:bidi="fa-IR"/>
              </w:rPr>
            </w:rPrChange>
          </w:rPr>
          <w:t>ند</w:t>
        </w:r>
        <w:r w:rsidRPr="00A50CC6">
          <w:rPr>
            <w:rFonts w:asciiTheme="minorBidi" w:hAnsiTheme="minorBidi" w:cs="B Nazanin"/>
            <w:rtl/>
            <w:lang w:bidi="fa-IR"/>
            <w:rPrChange w:id="628" w:author="Mostafa Fazli" w:date="2022-06-24T20:31:00Z">
              <w:rPr>
                <w:rFonts w:asciiTheme="minorBidi" w:hAnsiTheme="minorBidi" w:cs="B Nazanin"/>
                <w:sz w:val="18"/>
                <w:szCs w:val="18"/>
                <w:rtl/>
                <w:lang w:bidi="fa-IR"/>
              </w:rPr>
            </w:rPrChange>
          </w:rPr>
          <w:t xml:space="preserve"> افزودن نود به درخت </w:t>
        </w:r>
        <w:r w:rsidRPr="00A50CC6">
          <w:rPr>
            <w:rFonts w:asciiTheme="minorBidi" w:hAnsiTheme="minorBidi" w:cs="B Nazanin"/>
            <w:lang w:bidi="fa-IR"/>
            <w:rPrChange w:id="629" w:author="Mostafa Fazli" w:date="2022-06-24T20:31:00Z">
              <w:rPr>
                <w:rFonts w:asciiTheme="minorBidi" w:hAnsiTheme="minorBidi" w:cs="B Nazanin"/>
                <w:sz w:val="18"/>
                <w:szCs w:val="18"/>
                <w:lang w:bidi="fa-IR"/>
              </w:rPr>
            </w:rPrChange>
          </w:rPr>
          <w:t>B+</w:t>
        </w:r>
        <w:r w:rsidRPr="00A50CC6">
          <w:rPr>
            <w:rFonts w:asciiTheme="minorBidi" w:hAnsiTheme="minorBidi" w:cs="B Nazanin"/>
            <w:rtl/>
            <w:lang w:bidi="fa-IR"/>
            <w:rPrChange w:id="630" w:author="Mostafa Fazli" w:date="2022-06-24T20:31:00Z">
              <w:rPr>
                <w:rFonts w:asciiTheme="minorBidi" w:hAnsiTheme="minorBidi" w:cs="B Nazanin"/>
                <w:sz w:val="18"/>
                <w:szCs w:val="18"/>
                <w:rtl/>
                <w:lang w:bidi="fa-IR"/>
              </w:rPr>
            </w:rPrChange>
          </w:rPr>
          <w:t xml:space="preserve"> </w:t>
        </w:r>
      </w:ins>
      <w:ins w:id="631" w:author="Mostafa Fazli" w:date="2022-06-24T20:23:00Z">
        <w:r w:rsidRPr="00A50CC6">
          <w:rPr>
            <w:rFonts w:asciiTheme="minorBidi" w:hAnsiTheme="minorBidi" w:cs="B Nazanin" w:hint="cs"/>
            <w:rtl/>
            <w:lang w:bidi="fa-IR"/>
            <w:rPrChange w:id="63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33"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hint="cs"/>
            <w:rtl/>
            <w:lang w:bidi="fa-IR"/>
            <w:rPrChange w:id="63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635" w:author="Mostafa Fazli" w:date="2022-06-24T20:31:00Z">
              <w:rPr>
                <w:rFonts w:asciiTheme="minorBidi" w:hAnsiTheme="minorBidi" w:cs="B Nazanin"/>
                <w:sz w:val="18"/>
                <w:szCs w:val="18"/>
                <w:rtl/>
                <w:lang w:bidi="fa-IR"/>
              </w:rPr>
            </w:rPrChange>
          </w:rPr>
          <w:t xml:space="preserve"> از فرآ</w:t>
        </w:r>
        <w:r w:rsidRPr="00A50CC6">
          <w:rPr>
            <w:rFonts w:asciiTheme="minorBidi" w:hAnsiTheme="minorBidi" w:cs="B Nazanin" w:hint="cs"/>
            <w:rtl/>
            <w:lang w:bidi="fa-IR"/>
            <w:rPrChange w:id="63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37" w:author="Mostafa Fazli" w:date="2022-06-24T20:31:00Z">
              <w:rPr>
                <w:rFonts w:asciiTheme="minorBidi" w:hAnsiTheme="minorBidi" w:cs="B Nazanin" w:hint="eastAsia"/>
                <w:sz w:val="18"/>
                <w:szCs w:val="18"/>
                <w:rtl/>
                <w:lang w:bidi="fa-IR"/>
              </w:rPr>
            </w:rPrChange>
          </w:rPr>
          <w:t>ند</w:t>
        </w:r>
        <w:r w:rsidRPr="00A50CC6">
          <w:rPr>
            <w:rFonts w:asciiTheme="minorBidi" w:hAnsiTheme="minorBidi" w:cs="B Nazanin"/>
            <w:rtl/>
            <w:lang w:bidi="fa-IR"/>
            <w:rPrChange w:id="638" w:author="Mostafa Fazli" w:date="2022-06-24T20:31:00Z">
              <w:rPr>
                <w:rFonts w:asciiTheme="minorBidi" w:hAnsiTheme="minorBidi" w:cs="B Nazanin"/>
                <w:sz w:val="18"/>
                <w:szCs w:val="18"/>
                <w:rtl/>
                <w:lang w:bidi="fa-IR"/>
              </w:rPr>
            </w:rPrChange>
          </w:rPr>
          <w:t xml:space="preserve"> ها</w:t>
        </w:r>
        <w:r w:rsidRPr="00A50CC6">
          <w:rPr>
            <w:rFonts w:asciiTheme="minorBidi" w:hAnsiTheme="minorBidi" w:cs="B Nazanin" w:hint="cs"/>
            <w:rtl/>
            <w:lang w:bidi="fa-IR"/>
            <w:rPrChange w:id="63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640" w:author="Mostafa Fazli" w:date="2022-06-24T20:31:00Z">
              <w:rPr>
                <w:rFonts w:asciiTheme="minorBidi" w:hAnsiTheme="minorBidi" w:cs="B Nazanin"/>
                <w:sz w:val="18"/>
                <w:szCs w:val="18"/>
                <w:rtl/>
                <w:lang w:bidi="fa-IR"/>
              </w:rPr>
            </w:rPrChange>
          </w:rPr>
          <w:t xml:space="preserve"> پ</w:t>
        </w:r>
        <w:r w:rsidRPr="00A50CC6">
          <w:rPr>
            <w:rFonts w:asciiTheme="minorBidi" w:hAnsiTheme="minorBidi" w:cs="B Nazanin" w:hint="cs"/>
            <w:rtl/>
            <w:lang w:bidi="fa-IR"/>
            <w:rPrChange w:id="64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42" w:author="Mostafa Fazli" w:date="2022-06-24T20:31:00Z">
              <w:rPr>
                <w:rFonts w:asciiTheme="minorBidi" w:hAnsiTheme="minorBidi" w:cs="B Nazanin" w:hint="eastAsia"/>
                <w:sz w:val="18"/>
                <w:szCs w:val="18"/>
                <w:rtl/>
                <w:lang w:bidi="fa-IR"/>
              </w:rPr>
            </w:rPrChange>
          </w:rPr>
          <w:t>چ</w:t>
        </w:r>
        <w:r w:rsidRPr="00A50CC6">
          <w:rPr>
            <w:rFonts w:asciiTheme="minorBidi" w:hAnsiTheme="minorBidi" w:cs="B Nazanin" w:hint="cs"/>
            <w:rtl/>
            <w:lang w:bidi="fa-IR"/>
            <w:rPrChange w:id="643"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44" w:author="Mostafa Fazli" w:date="2022-06-24T20:31:00Z">
              <w:rPr>
                <w:rFonts w:asciiTheme="minorBidi" w:hAnsiTheme="minorBidi" w:cs="B Nazanin" w:hint="eastAsia"/>
                <w:sz w:val="18"/>
                <w:szCs w:val="18"/>
                <w:rtl/>
                <w:lang w:bidi="fa-IR"/>
              </w:rPr>
            </w:rPrChange>
          </w:rPr>
          <w:t>ده</w:t>
        </w:r>
        <w:r w:rsidRPr="00A50CC6">
          <w:rPr>
            <w:rFonts w:asciiTheme="minorBidi" w:hAnsiTheme="minorBidi" w:cs="B Nazanin"/>
            <w:rtl/>
            <w:lang w:bidi="fa-IR"/>
            <w:rPrChange w:id="645" w:author="Mostafa Fazli" w:date="2022-06-24T20:31:00Z">
              <w:rPr>
                <w:rFonts w:asciiTheme="minorBidi" w:hAnsiTheme="minorBidi" w:cs="B Nazanin"/>
                <w:sz w:val="18"/>
                <w:szCs w:val="18"/>
                <w:rtl/>
                <w:lang w:bidi="fa-IR"/>
              </w:rPr>
            </w:rPrChange>
          </w:rPr>
          <w:t xml:space="preserve"> است که پ</w:t>
        </w:r>
        <w:r w:rsidRPr="00A50CC6">
          <w:rPr>
            <w:rFonts w:asciiTheme="minorBidi" w:hAnsiTheme="minorBidi" w:cs="B Nazanin" w:hint="cs"/>
            <w:rtl/>
            <w:lang w:bidi="fa-IR"/>
            <w:rPrChange w:id="64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47" w:author="Mostafa Fazli" w:date="2022-06-24T20:31:00Z">
              <w:rPr>
                <w:rFonts w:asciiTheme="minorBidi" w:hAnsiTheme="minorBidi" w:cs="B Nazanin" w:hint="eastAsia"/>
                <w:sz w:val="18"/>
                <w:szCs w:val="18"/>
                <w:rtl/>
                <w:lang w:bidi="fa-IR"/>
              </w:rPr>
            </w:rPrChange>
          </w:rPr>
          <w:t>اده‌ساز</w:t>
        </w:r>
        <w:r w:rsidRPr="00A50CC6">
          <w:rPr>
            <w:rFonts w:asciiTheme="minorBidi" w:hAnsiTheme="minorBidi" w:cs="B Nazanin" w:hint="cs"/>
            <w:rtl/>
            <w:lang w:bidi="fa-IR"/>
            <w:rPrChange w:id="64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649" w:author="Mostafa Fazli" w:date="2022-06-24T20:31:00Z">
              <w:rPr>
                <w:rFonts w:asciiTheme="minorBidi" w:hAnsiTheme="minorBidi" w:cs="B Nazanin"/>
                <w:sz w:val="18"/>
                <w:szCs w:val="18"/>
                <w:rtl/>
                <w:lang w:bidi="fa-IR"/>
              </w:rPr>
            </w:rPrChange>
          </w:rPr>
          <w:t xml:space="preserve"> ها</w:t>
        </w:r>
        <w:r w:rsidRPr="00A50CC6">
          <w:rPr>
            <w:rFonts w:asciiTheme="minorBidi" w:hAnsiTheme="minorBidi" w:cs="B Nazanin" w:hint="cs"/>
            <w:rtl/>
            <w:lang w:bidi="fa-IR"/>
            <w:rPrChange w:id="65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651" w:author="Mostafa Fazli" w:date="2022-06-24T20:31:00Z">
              <w:rPr>
                <w:rFonts w:asciiTheme="minorBidi" w:hAnsiTheme="minorBidi" w:cs="B Nazanin"/>
                <w:sz w:val="18"/>
                <w:szCs w:val="18"/>
                <w:rtl/>
                <w:lang w:bidi="fa-IR"/>
              </w:rPr>
            </w:rPrChange>
          </w:rPr>
          <w:t xml:space="preserve"> مختلف</w:t>
        </w:r>
        <w:r w:rsidRPr="00A50CC6">
          <w:rPr>
            <w:rFonts w:asciiTheme="minorBidi" w:hAnsiTheme="minorBidi" w:cs="B Nazanin" w:hint="cs"/>
            <w:rtl/>
            <w:lang w:bidi="fa-IR"/>
            <w:rPrChange w:id="65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653" w:author="Mostafa Fazli" w:date="2022-06-24T20:31:00Z">
              <w:rPr>
                <w:rFonts w:asciiTheme="minorBidi" w:hAnsiTheme="minorBidi" w:cs="B Nazanin"/>
                <w:sz w:val="18"/>
                <w:szCs w:val="18"/>
                <w:rtl/>
                <w:lang w:bidi="fa-IR"/>
              </w:rPr>
            </w:rPrChange>
          </w:rPr>
          <w:t xml:space="preserve"> از آن شده است اما ا</w:t>
        </w:r>
        <w:r w:rsidRPr="00A50CC6">
          <w:rPr>
            <w:rFonts w:asciiTheme="minorBidi" w:hAnsiTheme="minorBidi" w:cs="B Nazanin" w:hint="cs"/>
            <w:rtl/>
            <w:lang w:bidi="fa-IR"/>
            <w:rPrChange w:id="654"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55" w:author="Mostafa Fazli" w:date="2022-06-24T20:31:00Z">
              <w:rPr>
                <w:rFonts w:asciiTheme="minorBidi" w:hAnsiTheme="minorBidi" w:cs="B Nazanin" w:hint="eastAsia"/>
                <w:sz w:val="18"/>
                <w:szCs w:val="18"/>
                <w:rtl/>
                <w:lang w:bidi="fa-IR"/>
              </w:rPr>
            </w:rPrChange>
          </w:rPr>
          <w:t>ن</w:t>
        </w:r>
        <w:r w:rsidRPr="00A50CC6">
          <w:rPr>
            <w:rFonts w:asciiTheme="minorBidi" w:hAnsiTheme="minorBidi" w:cs="B Nazanin"/>
            <w:rtl/>
            <w:lang w:bidi="fa-IR"/>
            <w:rPrChange w:id="656" w:author="Mostafa Fazli" w:date="2022-06-24T20:31:00Z">
              <w:rPr>
                <w:rFonts w:asciiTheme="minorBidi" w:hAnsiTheme="minorBidi" w:cs="B Nazanin"/>
                <w:sz w:val="18"/>
                <w:szCs w:val="18"/>
                <w:rtl/>
                <w:lang w:bidi="fa-IR"/>
              </w:rPr>
            </w:rPrChange>
          </w:rPr>
          <w:t xml:space="preserve"> برنامه، طبق پ</w:t>
        </w:r>
        <w:r w:rsidRPr="00A50CC6">
          <w:rPr>
            <w:rFonts w:asciiTheme="minorBidi" w:hAnsiTheme="minorBidi" w:cs="B Nazanin" w:hint="cs"/>
            <w:rtl/>
            <w:lang w:bidi="fa-IR"/>
            <w:rPrChange w:id="65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58" w:author="Mostafa Fazli" w:date="2022-06-24T20:31:00Z">
              <w:rPr>
                <w:rFonts w:asciiTheme="minorBidi" w:hAnsiTheme="minorBidi" w:cs="B Nazanin" w:hint="eastAsia"/>
                <w:sz w:val="18"/>
                <w:szCs w:val="18"/>
                <w:rtl/>
                <w:lang w:bidi="fa-IR"/>
              </w:rPr>
            </w:rPrChange>
          </w:rPr>
          <w:t>اده‌ساز</w:t>
        </w:r>
        <w:r w:rsidRPr="00A50CC6">
          <w:rPr>
            <w:rFonts w:asciiTheme="minorBidi" w:hAnsiTheme="minorBidi" w:cs="B Nazanin" w:hint="cs"/>
            <w:rtl/>
            <w:lang w:bidi="fa-IR"/>
            <w:rPrChange w:id="659"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660" w:author="Mostafa Fazli" w:date="2022-06-24T20:31:00Z">
              <w:rPr>
                <w:rFonts w:asciiTheme="minorBidi" w:hAnsiTheme="minorBidi" w:cs="B Nazanin"/>
                <w:sz w:val="18"/>
                <w:szCs w:val="18"/>
                <w:rtl/>
                <w:lang w:bidi="fa-IR"/>
              </w:rPr>
            </w:rPrChange>
          </w:rPr>
          <w:t xml:space="preserve"> </w:t>
        </w:r>
      </w:ins>
      <w:ins w:id="661" w:author="Mostafa Fazli" w:date="2022-06-24T20:24:00Z">
        <w:r w:rsidRPr="00A50CC6">
          <w:rPr>
            <w:rFonts w:asciiTheme="minorBidi" w:hAnsiTheme="minorBidi" w:cs="B Nazanin" w:hint="eastAsia"/>
            <w:rtl/>
            <w:lang w:bidi="fa-IR"/>
            <w:rPrChange w:id="662" w:author="Mostafa Fazli" w:date="2022-06-24T20:31:00Z">
              <w:rPr>
                <w:rFonts w:asciiTheme="minorBidi" w:hAnsiTheme="minorBidi" w:cs="B Nazanin" w:hint="eastAsia"/>
                <w:sz w:val="18"/>
                <w:szCs w:val="18"/>
                <w:rtl/>
                <w:lang w:bidi="fa-IR"/>
              </w:rPr>
            </w:rPrChange>
          </w:rPr>
          <w:t>پرطرفدار</w:t>
        </w:r>
        <w:r w:rsidRPr="00A50CC6">
          <w:rPr>
            <w:rFonts w:asciiTheme="minorBidi" w:hAnsiTheme="minorBidi" w:cs="B Nazanin"/>
            <w:rtl/>
            <w:lang w:bidi="fa-IR"/>
            <w:rPrChange w:id="663" w:author="Mostafa Fazli" w:date="2022-06-24T20:31:00Z">
              <w:rPr>
                <w:rFonts w:asciiTheme="minorBidi" w:hAnsiTheme="minorBidi" w:cs="B Nazanin"/>
                <w:sz w:val="18"/>
                <w:szCs w:val="18"/>
                <w:rtl/>
                <w:lang w:bidi="fa-IR"/>
              </w:rPr>
            </w:rPrChange>
          </w:rPr>
          <w:t xml:space="preserve"> </w:t>
        </w:r>
      </w:ins>
      <w:ins w:id="664" w:author="Mostafa Fazli" w:date="2022-06-24T20:23:00Z">
        <w:r w:rsidRPr="00A50CC6">
          <w:rPr>
            <w:rFonts w:asciiTheme="minorBidi" w:hAnsiTheme="minorBidi" w:cs="B Nazanin" w:hint="eastAsia"/>
            <w:rtl/>
            <w:lang w:bidi="fa-IR"/>
            <w:rPrChange w:id="665" w:author="Mostafa Fazli" w:date="2022-06-24T20:31:00Z">
              <w:rPr>
                <w:rFonts w:asciiTheme="minorBidi" w:hAnsiTheme="minorBidi" w:cs="B Nazanin" w:hint="eastAsia"/>
                <w:sz w:val="18"/>
                <w:szCs w:val="18"/>
                <w:rtl/>
                <w:lang w:bidi="fa-IR"/>
              </w:rPr>
            </w:rPrChange>
          </w:rPr>
          <w:t>که</w:t>
        </w:r>
        <w:r w:rsidRPr="00A50CC6">
          <w:rPr>
            <w:rFonts w:asciiTheme="minorBidi" w:hAnsiTheme="minorBidi" w:cs="B Nazanin"/>
            <w:rtl/>
            <w:lang w:bidi="fa-IR"/>
            <w:rPrChange w:id="666"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67" w:author="Mostafa Fazli" w:date="2022-06-24T20:31:00Z">
              <w:rPr>
                <w:rFonts w:asciiTheme="minorBidi" w:hAnsiTheme="minorBidi" w:cs="B Nazanin" w:hint="eastAsia"/>
                <w:sz w:val="18"/>
                <w:szCs w:val="18"/>
                <w:rtl/>
                <w:lang w:bidi="fa-IR"/>
              </w:rPr>
            </w:rPrChange>
          </w:rPr>
          <w:t>سا</w:t>
        </w:r>
        <w:r w:rsidRPr="00A50CC6">
          <w:rPr>
            <w:rFonts w:asciiTheme="minorBidi" w:hAnsiTheme="minorBidi" w:cs="B Nazanin" w:hint="cs"/>
            <w:rtl/>
            <w:lang w:bidi="fa-IR"/>
            <w:rPrChange w:id="668"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69" w:author="Mostafa Fazli" w:date="2022-06-24T20:31:00Z">
              <w:rPr>
                <w:rFonts w:asciiTheme="minorBidi" w:hAnsiTheme="minorBidi" w:cs="B Nazanin" w:hint="eastAsia"/>
                <w:sz w:val="18"/>
                <w:szCs w:val="18"/>
                <w:rtl/>
                <w:lang w:bidi="fa-IR"/>
              </w:rPr>
            </w:rPrChange>
          </w:rPr>
          <w:t>ت</w:t>
        </w:r>
        <w:r w:rsidRPr="00A50CC6">
          <w:rPr>
            <w:rFonts w:asciiTheme="minorBidi" w:hAnsiTheme="minorBidi" w:cs="B Nazanin"/>
            <w:rtl/>
            <w:lang w:bidi="fa-IR"/>
            <w:rPrChange w:id="67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71" w:author="Mostafa Fazli" w:date="2022-06-24T20:31:00Z">
              <w:rPr>
                <w:rFonts w:asciiTheme="minorBidi" w:hAnsiTheme="minorBidi" w:cs="B Nazanin" w:hint="eastAsia"/>
                <w:sz w:val="18"/>
                <w:szCs w:val="18"/>
                <w:rtl/>
                <w:lang w:bidi="fa-IR"/>
              </w:rPr>
            </w:rPrChange>
          </w:rPr>
          <w:t>شب</w:t>
        </w:r>
        <w:r w:rsidRPr="00A50CC6">
          <w:rPr>
            <w:rFonts w:asciiTheme="minorBidi" w:hAnsiTheme="minorBidi" w:cs="B Nazanin" w:hint="cs"/>
            <w:rtl/>
            <w:lang w:bidi="fa-IR"/>
            <w:rPrChange w:id="67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73" w:author="Mostafa Fazli" w:date="2022-06-24T20:31:00Z">
              <w:rPr>
                <w:rFonts w:asciiTheme="minorBidi" w:hAnsiTheme="minorBidi" w:cs="B Nazanin" w:hint="eastAsia"/>
                <w:sz w:val="18"/>
                <w:szCs w:val="18"/>
                <w:rtl/>
                <w:lang w:bidi="fa-IR"/>
              </w:rPr>
            </w:rPrChange>
          </w:rPr>
          <w:t>ه</w:t>
        </w:r>
      </w:ins>
      <w:ins w:id="674" w:author="Mostafa Fazli" w:date="2022-06-24T20:24:00Z">
        <w:r w:rsidRPr="00A50CC6">
          <w:rPr>
            <w:rFonts w:asciiTheme="minorBidi" w:hAnsiTheme="minorBidi" w:cs="B Nazanin" w:hint="eastAsia"/>
            <w:lang w:bidi="fa-IR"/>
            <w:rPrChange w:id="675" w:author="Mostafa Fazli" w:date="2022-06-24T20:31:00Z">
              <w:rPr>
                <w:rFonts w:asciiTheme="minorBidi" w:hAnsiTheme="minorBidi" w:cs="B Nazanin" w:hint="eastAsia"/>
                <w:sz w:val="18"/>
                <w:szCs w:val="18"/>
                <w:lang w:bidi="fa-IR"/>
              </w:rPr>
            </w:rPrChange>
          </w:rPr>
          <w:t>‌</w:t>
        </w:r>
      </w:ins>
      <w:ins w:id="676" w:author="Mostafa Fazli" w:date="2022-06-24T20:23:00Z">
        <w:r w:rsidRPr="00A50CC6">
          <w:rPr>
            <w:rFonts w:asciiTheme="minorBidi" w:hAnsiTheme="minorBidi" w:cs="B Nazanin" w:hint="eastAsia"/>
            <w:rtl/>
            <w:lang w:bidi="fa-IR"/>
            <w:rPrChange w:id="677" w:author="Mostafa Fazli" w:date="2022-06-24T20:31:00Z">
              <w:rPr>
                <w:rFonts w:asciiTheme="minorBidi" w:hAnsiTheme="minorBidi" w:cs="B Nazanin" w:hint="eastAsia"/>
                <w:sz w:val="18"/>
                <w:szCs w:val="18"/>
                <w:rtl/>
                <w:lang w:bidi="fa-IR"/>
              </w:rPr>
            </w:rPrChange>
          </w:rPr>
          <w:t>ساز</w:t>
        </w:r>
        <w:r w:rsidRPr="00A50CC6">
          <w:rPr>
            <w:rFonts w:asciiTheme="minorBidi" w:hAnsiTheme="minorBidi" w:cs="B Nazanin"/>
            <w:rtl/>
            <w:lang w:bidi="fa-IR"/>
            <w:rPrChange w:id="678"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lang w:bidi="fa-IR"/>
            <w:rPrChange w:id="679" w:author="Mostafa Fazli" w:date="2022-06-24T20:31:00Z">
              <w:rPr>
                <w:rFonts w:asciiTheme="minorBidi" w:hAnsiTheme="minorBidi" w:cs="B Nazanin"/>
                <w:sz w:val="18"/>
                <w:szCs w:val="18"/>
                <w:lang w:bidi="fa-IR"/>
              </w:rPr>
            </w:rPrChange>
          </w:rPr>
          <w:fldChar w:fldCharType="begin"/>
        </w:r>
        <w:r w:rsidRPr="00A50CC6">
          <w:rPr>
            <w:rFonts w:asciiTheme="minorBidi" w:hAnsiTheme="minorBidi" w:cs="B Nazanin"/>
            <w:lang w:bidi="fa-IR"/>
            <w:rPrChange w:id="680" w:author="Mostafa Fazli" w:date="2022-06-24T20:31:00Z">
              <w:rPr>
                <w:rFonts w:asciiTheme="minorBidi" w:hAnsiTheme="minorBidi" w:cs="B Nazanin"/>
                <w:sz w:val="18"/>
                <w:szCs w:val="18"/>
                <w:lang w:bidi="fa-IR"/>
              </w:rPr>
            </w:rPrChange>
          </w:rPr>
          <w:instrText xml:space="preserve"> HYPERLINK "https://www.cs.usfca.edu/~galles/visualization/BPlusTree.html" </w:instrText>
        </w:r>
      </w:ins>
      <w:r w:rsidRPr="00F022FD">
        <w:rPr>
          <w:rFonts w:asciiTheme="minorBidi" w:hAnsiTheme="minorBidi" w:cs="B Nazanin"/>
          <w:lang w:bidi="fa-IR"/>
        </w:rPr>
      </w:r>
      <w:ins w:id="681" w:author="Mostafa Fazli" w:date="2022-06-24T20:23:00Z">
        <w:r w:rsidRPr="00A50CC6">
          <w:rPr>
            <w:rFonts w:asciiTheme="minorBidi" w:hAnsiTheme="minorBidi" w:cs="B Nazanin"/>
            <w:lang w:bidi="fa-IR"/>
            <w:rPrChange w:id="682" w:author="Mostafa Fazli" w:date="2022-06-24T20:31:00Z">
              <w:rPr>
                <w:rFonts w:asciiTheme="minorBidi" w:hAnsiTheme="minorBidi" w:cs="B Nazanin"/>
                <w:sz w:val="18"/>
                <w:szCs w:val="18"/>
                <w:lang w:bidi="fa-IR"/>
              </w:rPr>
            </w:rPrChange>
          </w:rPr>
          <w:fldChar w:fldCharType="separate"/>
        </w:r>
        <w:r w:rsidRPr="00A50CC6">
          <w:rPr>
            <w:rStyle w:val="Hyperlink"/>
            <w:rFonts w:asciiTheme="minorBidi" w:hAnsiTheme="minorBidi" w:cs="B Nazanin"/>
            <w:lang w:bidi="fa-IR"/>
            <w:rPrChange w:id="683" w:author="Mostafa Fazli" w:date="2022-06-24T20:31:00Z">
              <w:rPr>
                <w:rStyle w:val="Hyperlink"/>
                <w:rFonts w:asciiTheme="minorBidi" w:hAnsiTheme="minorBidi" w:cs="B Nazanin"/>
                <w:sz w:val="18"/>
                <w:szCs w:val="18"/>
                <w:lang w:bidi="fa-IR"/>
              </w:rPr>
            </w:rPrChange>
          </w:rPr>
          <w:t>https://www.cs.usfca.edu/~galles/visualization/BPlusTree.html</w:t>
        </w:r>
        <w:r w:rsidRPr="00A50CC6">
          <w:rPr>
            <w:rFonts w:asciiTheme="minorBidi" w:hAnsiTheme="minorBidi" w:cs="B Nazanin"/>
            <w:lang w:bidi="fa-IR"/>
            <w:rPrChange w:id="684" w:author="Mostafa Fazli" w:date="2022-06-24T20:31:00Z">
              <w:rPr>
                <w:rFonts w:asciiTheme="minorBidi" w:hAnsiTheme="minorBidi" w:cs="B Nazanin"/>
                <w:sz w:val="18"/>
                <w:szCs w:val="18"/>
                <w:lang w:bidi="fa-IR"/>
              </w:rPr>
            </w:rPrChange>
          </w:rPr>
          <w:fldChar w:fldCharType="end"/>
        </w:r>
        <w:r w:rsidRPr="00A50CC6">
          <w:rPr>
            <w:rFonts w:asciiTheme="minorBidi" w:hAnsiTheme="minorBidi" w:cs="B Nazanin"/>
            <w:rtl/>
            <w:lang w:bidi="fa-IR"/>
            <w:rPrChange w:id="685" w:author="Mostafa Fazli" w:date="2022-06-24T20:31:00Z">
              <w:rPr>
                <w:rFonts w:asciiTheme="minorBidi" w:hAnsiTheme="minorBidi" w:cs="B Nazanin"/>
                <w:sz w:val="18"/>
                <w:szCs w:val="18"/>
                <w:rtl/>
                <w:lang w:bidi="fa-IR"/>
              </w:rPr>
            </w:rPrChange>
          </w:rPr>
          <w:t xml:space="preserve"> هم </w:t>
        </w:r>
      </w:ins>
      <w:ins w:id="686" w:author="Mostafa Fazli" w:date="2022-06-24T20:24:00Z">
        <w:r w:rsidRPr="00A50CC6">
          <w:rPr>
            <w:rFonts w:asciiTheme="minorBidi" w:hAnsiTheme="minorBidi" w:cs="B Nazanin" w:hint="eastAsia"/>
            <w:rtl/>
            <w:lang w:bidi="fa-IR"/>
            <w:rPrChange w:id="687" w:author="Mostafa Fazli" w:date="2022-06-24T20:31:00Z">
              <w:rPr>
                <w:rFonts w:asciiTheme="minorBidi" w:hAnsiTheme="minorBidi" w:cs="B Nazanin" w:hint="eastAsia"/>
                <w:sz w:val="18"/>
                <w:szCs w:val="18"/>
                <w:rtl/>
                <w:lang w:bidi="fa-IR"/>
              </w:rPr>
            </w:rPrChange>
          </w:rPr>
          <w:t>آن</w:t>
        </w:r>
        <w:r w:rsidRPr="00A50CC6">
          <w:rPr>
            <w:rFonts w:asciiTheme="minorBidi" w:hAnsiTheme="minorBidi" w:cs="B Nazanin"/>
            <w:rtl/>
            <w:lang w:bidi="fa-IR"/>
            <w:rPrChange w:id="688"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89" w:author="Mostafa Fazli" w:date="2022-06-24T20:31:00Z">
              <w:rPr>
                <w:rFonts w:asciiTheme="minorBidi" w:hAnsiTheme="minorBidi" w:cs="B Nazanin" w:hint="eastAsia"/>
                <w:sz w:val="18"/>
                <w:szCs w:val="18"/>
                <w:rtl/>
                <w:lang w:bidi="fa-IR"/>
              </w:rPr>
            </w:rPrChange>
          </w:rPr>
          <w:t>را</w:t>
        </w:r>
        <w:r w:rsidRPr="00A50CC6">
          <w:rPr>
            <w:rFonts w:asciiTheme="minorBidi" w:hAnsiTheme="minorBidi" w:cs="B Nazanin"/>
            <w:rtl/>
            <w:lang w:bidi="fa-IR"/>
            <w:rPrChange w:id="69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91" w:author="Mostafa Fazli" w:date="2022-06-24T20:31:00Z">
              <w:rPr>
                <w:rFonts w:asciiTheme="minorBidi" w:hAnsiTheme="minorBidi" w:cs="B Nazanin" w:hint="eastAsia"/>
                <w:sz w:val="18"/>
                <w:szCs w:val="18"/>
                <w:rtl/>
                <w:lang w:bidi="fa-IR"/>
              </w:rPr>
            </w:rPrChange>
          </w:rPr>
          <w:t>پ</w:t>
        </w:r>
        <w:r w:rsidRPr="00A50CC6">
          <w:rPr>
            <w:rFonts w:asciiTheme="minorBidi" w:hAnsiTheme="minorBidi" w:cs="B Nazanin" w:hint="cs"/>
            <w:rtl/>
            <w:lang w:bidi="fa-IR"/>
            <w:rPrChange w:id="692"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693" w:author="Mostafa Fazli" w:date="2022-06-24T20:31:00Z">
              <w:rPr>
                <w:rFonts w:asciiTheme="minorBidi" w:hAnsiTheme="minorBidi" w:cs="B Nazanin" w:hint="eastAsia"/>
                <w:sz w:val="18"/>
                <w:szCs w:val="18"/>
                <w:rtl/>
                <w:lang w:bidi="fa-IR"/>
              </w:rPr>
            </w:rPrChange>
          </w:rPr>
          <w:t>اده</w:t>
        </w:r>
        <w:r w:rsidRPr="00A50CC6">
          <w:rPr>
            <w:rFonts w:asciiTheme="minorBidi" w:hAnsiTheme="minorBidi" w:cs="B Nazanin"/>
            <w:rtl/>
            <w:lang w:bidi="fa-IR"/>
            <w:rPrChange w:id="694"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95" w:author="Mostafa Fazli" w:date="2022-06-24T20:31:00Z">
              <w:rPr>
                <w:rFonts w:asciiTheme="minorBidi" w:hAnsiTheme="minorBidi" w:cs="B Nazanin" w:hint="eastAsia"/>
                <w:sz w:val="18"/>
                <w:szCs w:val="18"/>
                <w:rtl/>
                <w:lang w:bidi="fa-IR"/>
              </w:rPr>
            </w:rPrChange>
          </w:rPr>
          <w:t>ساز</w:t>
        </w:r>
        <w:r w:rsidRPr="00A50CC6">
          <w:rPr>
            <w:rFonts w:asciiTheme="minorBidi" w:hAnsiTheme="minorBidi" w:cs="B Nazanin" w:hint="cs"/>
            <w:rtl/>
            <w:lang w:bidi="fa-IR"/>
            <w:rPrChange w:id="69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697"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698" w:author="Mostafa Fazli" w:date="2022-06-24T20:31:00Z">
              <w:rPr>
                <w:rFonts w:asciiTheme="minorBidi" w:hAnsiTheme="minorBidi" w:cs="B Nazanin" w:hint="eastAsia"/>
                <w:sz w:val="18"/>
                <w:szCs w:val="18"/>
                <w:rtl/>
                <w:lang w:bidi="fa-IR"/>
              </w:rPr>
            </w:rPrChange>
          </w:rPr>
          <w:t>کرده</w:t>
        </w:r>
        <w:r w:rsidRPr="00A50CC6">
          <w:rPr>
            <w:rFonts w:asciiTheme="minorBidi" w:hAnsiTheme="minorBidi" w:cs="B Nazanin"/>
            <w:rtl/>
            <w:lang w:bidi="fa-IR"/>
            <w:rPrChange w:id="699"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700" w:author="Mostafa Fazli" w:date="2022-06-24T20:31:00Z">
              <w:rPr>
                <w:rFonts w:asciiTheme="minorBidi" w:hAnsiTheme="minorBidi" w:cs="B Nazanin" w:hint="eastAsia"/>
                <w:sz w:val="18"/>
                <w:szCs w:val="18"/>
                <w:rtl/>
                <w:lang w:bidi="fa-IR"/>
              </w:rPr>
            </w:rPrChange>
          </w:rPr>
          <w:t>است،</w:t>
        </w:r>
        <w:r w:rsidRPr="00A50CC6">
          <w:rPr>
            <w:rFonts w:asciiTheme="minorBidi" w:hAnsiTheme="minorBidi" w:cs="B Nazanin"/>
            <w:rtl/>
            <w:lang w:bidi="fa-IR"/>
            <w:rPrChange w:id="701"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702" w:author="Mostafa Fazli" w:date="2022-06-24T20:31:00Z">
              <w:rPr>
                <w:rFonts w:asciiTheme="minorBidi" w:hAnsiTheme="minorBidi" w:cs="B Nazanin" w:hint="eastAsia"/>
                <w:sz w:val="18"/>
                <w:szCs w:val="18"/>
                <w:rtl/>
                <w:lang w:bidi="fa-IR"/>
              </w:rPr>
            </w:rPrChange>
          </w:rPr>
          <w:t>برنامه</w:t>
        </w:r>
        <w:r w:rsidRPr="00A50CC6">
          <w:rPr>
            <w:rFonts w:asciiTheme="minorBidi" w:hAnsiTheme="minorBidi" w:cs="B Nazanin"/>
            <w:rtl/>
            <w:lang w:bidi="fa-IR"/>
            <w:rPrChange w:id="703"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704" w:author="Mostafa Fazli" w:date="2022-06-24T20:31:00Z">
              <w:rPr>
                <w:rFonts w:asciiTheme="minorBidi" w:hAnsiTheme="minorBidi" w:cs="B Nazanin" w:hint="eastAsia"/>
                <w:sz w:val="18"/>
                <w:szCs w:val="18"/>
                <w:rtl/>
                <w:lang w:bidi="fa-IR"/>
              </w:rPr>
            </w:rPrChange>
          </w:rPr>
          <w:t>نو</w:t>
        </w:r>
        <w:r w:rsidRPr="00A50CC6">
          <w:rPr>
            <w:rFonts w:asciiTheme="minorBidi" w:hAnsiTheme="minorBidi" w:cs="B Nazanin" w:hint="cs"/>
            <w:rtl/>
            <w:lang w:bidi="fa-IR"/>
            <w:rPrChange w:id="705"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rtl/>
            <w:lang w:bidi="fa-IR"/>
            <w:rPrChange w:id="706" w:author="Mostafa Fazli" w:date="2022-06-24T20:31:00Z">
              <w:rPr>
                <w:rFonts w:asciiTheme="minorBidi" w:hAnsiTheme="minorBidi" w:cs="B Nazanin" w:hint="eastAsia"/>
                <w:sz w:val="18"/>
                <w:szCs w:val="18"/>
                <w:rtl/>
                <w:lang w:bidi="fa-IR"/>
              </w:rPr>
            </w:rPrChange>
          </w:rPr>
          <w:t>س</w:t>
        </w:r>
        <w:r w:rsidRPr="00A50CC6">
          <w:rPr>
            <w:rFonts w:asciiTheme="minorBidi" w:hAnsiTheme="minorBidi" w:cs="B Nazanin" w:hint="cs"/>
            <w:rtl/>
            <w:lang w:bidi="fa-IR"/>
            <w:rPrChange w:id="707"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rtl/>
            <w:lang w:bidi="fa-IR"/>
            <w:rPrChange w:id="708"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709" w:author="Mostafa Fazli" w:date="2022-06-24T20:31:00Z">
              <w:rPr>
                <w:rFonts w:asciiTheme="minorBidi" w:hAnsiTheme="minorBidi" w:cs="B Nazanin" w:hint="eastAsia"/>
                <w:sz w:val="18"/>
                <w:szCs w:val="18"/>
                <w:rtl/>
                <w:lang w:bidi="fa-IR"/>
              </w:rPr>
            </w:rPrChange>
          </w:rPr>
          <w:t>شده</w:t>
        </w:r>
        <w:r w:rsidRPr="00A50CC6">
          <w:rPr>
            <w:rFonts w:asciiTheme="minorBidi" w:hAnsiTheme="minorBidi" w:cs="B Nazanin"/>
            <w:rtl/>
            <w:lang w:bidi="fa-IR"/>
            <w:rPrChange w:id="710"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rtl/>
            <w:lang w:bidi="fa-IR"/>
            <w:rPrChange w:id="711" w:author="Mostafa Fazli" w:date="2022-06-24T20:31:00Z">
              <w:rPr>
                <w:rFonts w:asciiTheme="minorBidi" w:hAnsiTheme="minorBidi" w:cs="B Nazanin" w:hint="eastAsia"/>
                <w:sz w:val="18"/>
                <w:szCs w:val="18"/>
                <w:rtl/>
                <w:lang w:bidi="fa-IR"/>
              </w:rPr>
            </w:rPrChange>
          </w:rPr>
          <w:t>است</w:t>
        </w:r>
        <w:r w:rsidRPr="00A50CC6">
          <w:rPr>
            <w:rFonts w:asciiTheme="minorBidi" w:hAnsiTheme="minorBidi" w:cs="B Nazanin"/>
            <w:rtl/>
            <w:lang w:bidi="fa-IR"/>
            <w:rPrChange w:id="712" w:author="Mostafa Fazli" w:date="2022-06-24T20:31:00Z">
              <w:rPr>
                <w:rFonts w:asciiTheme="minorBidi" w:hAnsiTheme="minorBidi" w:cs="B Nazanin"/>
                <w:sz w:val="18"/>
                <w:szCs w:val="18"/>
                <w:rtl/>
                <w:lang w:bidi="fa-IR"/>
              </w:rPr>
            </w:rPrChange>
          </w:rPr>
          <w:t>.</w:t>
        </w:r>
      </w:ins>
    </w:p>
    <w:p w14:paraId="3D5D2D62" w14:textId="4AA1B20B" w:rsidR="00F57454" w:rsidRPr="00A50CC6" w:rsidRDefault="00F57454" w:rsidP="00F57454">
      <w:pPr>
        <w:bidi/>
        <w:jc w:val="both"/>
        <w:rPr>
          <w:ins w:id="713" w:author="Mostafa Fazli" w:date="2022-06-24T20:28:00Z"/>
          <w:rFonts w:asciiTheme="minorBidi" w:hAnsiTheme="minorBidi" w:cs="B Nazanin"/>
          <w:b/>
          <w:bCs/>
          <w:sz w:val="32"/>
          <w:szCs w:val="32"/>
          <w:rtl/>
          <w:lang w:bidi="fa-IR"/>
          <w:rPrChange w:id="714" w:author="Mostafa Fazli" w:date="2022-06-24T20:31:00Z">
            <w:rPr>
              <w:ins w:id="715" w:author="Mostafa Fazli" w:date="2022-06-24T20:28:00Z"/>
              <w:rFonts w:asciiTheme="minorBidi" w:hAnsiTheme="minorBidi" w:cs="B Nazanin"/>
              <w:sz w:val="18"/>
              <w:szCs w:val="18"/>
              <w:rtl/>
              <w:lang w:bidi="fa-IR"/>
            </w:rPr>
          </w:rPrChange>
        </w:rPr>
      </w:pPr>
    </w:p>
    <w:p w14:paraId="38382F61" w14:textId="55A61FA1" w:rsidR="00A50CC6" w:rsidRPr="00A50CC6" w:rsidRDefault="00A50CC6" w:rsidP="00A50CC6">
      <w:pPr>
        <w:bidi/>
        <w:jc w:val="both"/>
        <w:rPr>
          <w:ins w:id="716" w:author="Mostafa Fazli" w:date="2022-06-24T20:24:00Z"/>
          <w:rFonts w:asciiTheme="minorBidi" w:hAnsiTheme="minorBidi" w:cs="B Nazanin"/>
          <w:b/>
          <w:bCs/>
          <w:sz w:val="32"/>
          <w:szCs w:val="32"/>
          <w:rtl/>
          <w:lang w:bidi="fa-IR"/>
          <w:rPrChange w:id="717" w:author="Mostafa Fazli" w:date="2022-06-24T20:31:00Z">
            <w:rPr>
              <w:ins w:id="718" w:author="Mostafa Fazli" w:date="2022-06-24T20:24:00Z"/>
              <w:rFonts w:asciiTheme="minorBidi" w:hAnsiTheme="minorBidi" w:cs="B Nazanin"/>
              <w:sz w:val="18"/>
              <w:szCs w:val="18"/>
              <w:rtl/>
              <w:lang w:bidi="fa-IR"/>
            </w:rPr>
          </w:rPrChange>
        </w:rPr>
      </w:pPr>
      <w:ins w:id="719" w:author="Mostafa Fazli" w:date="2022-06-24T20:28:00Z">
        <w:r w:rsidRPr="00A50CC6">
          <w:rPr>
            <w:rFonts w:asciiTheme="minorBidi" w:hAnsiTheme="minorBidi" w:cs="B Nazanin" w:hint="eastAsia"/>
            <w:b/>
            <w:bCs/>
            <w:sz w:val="32"/>
            <w:szCs w:val="32"/>
            <w:rtl/>
            <w:lang w:bidi="fa-IR"/>
            <w:rPrChange w:id="720" w:author="Mostafa Fazli" w:date="2022-06-24T20:31:00Z">
              <w:rPr>
                <w:rFonts w:asciiTheme="minorBidi" w:hAnsiTheme="minorBidi" w:cs="B Nazanin" w:hint="eastAsia"/>
                <w:sz w:val="18"/>
                <w:szCs w:val="18"/>
                <w:rtl/>
                <w:lang w:bidi="fa-IR"/>
              </w:rPr>
            </w:rPrChange>
          </w:rPr>
          <w:t>فرآ</w:t>
        </w:r>
        <w:r w:rsidRPr="00A50CC6">
          <w:rPr>
            <w:rFonts w:asciiTheme="minorBidi" w:hAnsiTheme="minorBidi" w:cs="B Nazanin" w:hint="cs"/>
            <w:b/>
            <w:bCs/>
            <w:sz w:val="32"/>
            <w:szCs w:val="32"/>
            <w:rtl/>
            <w:lang w:bidi="fa-IR"/>
            <w:rPrChange w:id="721"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b/>
            <w:bCs/>
            <w:sz w:val="32"/>
            <w:szCs w:val="32"/>
            <w:rtl/>
            <w:lang w:bidi="fa-IR"/>
            <w:rPrChange w:id="722" w:author="Mostafa Fazli" w:date="2022-06-24T20:31:00Z">
              <w:rPr>
                <w:rFonts w:asciiTheme="minorBidi" w:hAnsiTheme="minorBidi" w:cs="B Nazanin" w:hint="eastAsia"/>
                <w:sz w:val="18"/>
                <w:szCs w:val="18"/>
                <w:rtl/>
                <w:lang w:bidi="fa-IR"/>
              </w:rPr>
            </w:rPrChange>
          </w:rPr>
          <w:t>ند</w:t>
        </w:r>
        <w:r w:rsidRPr="00A50CC6">
          <w:rPr>
            <w:rFonts w:asciiTheme="minorBidi" w:hAnsiTheme="minorBidi" w:cs="B Nazanin"/>
            <w:b/>
            <w:bCs/>
            <w:sz w:val="32"/>
            <w:szCs w:val="32"/>
            <w:rtl/>
            <w:lang w:bidi="fa-IR"/>
            <w:rPrChange w:id="723"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724" w:author="Mostafa Fazli" w:date="2022-06-24T20:31:00Z">
              <w:rPr>
                <w:rFonts w:asciiTheme="minorBidi" w:hAnsiTheme="minorBidi" w:cs="B Nazanin" w:hint="eastAsia"/>
                <w:sz w:val="18"/>
                <w:szCs w:val="18"/>
                <w:rtl/>
                <w:lang w:bidi="fa-IR"/>
              </w:rPr>
            </w:rPrChange>
          </w:rPr>
          <w:t>حذف</w:t>
        </w:r>
        <w:r w:rsidRPr="00A50CC6">
          <w:rPr>
            <w:rFonts w:asciiTheme="minorBidi" w:hAnsiTheme="minorBidi" w:cs="B Nazanin"/>
            <w:b/>
            <w:bCs/>
            <w:sz w:val="32"/>
            <w:szCs w:val="32"/>
            <w:rtl/>
            <w:lang w:bidi="fa-IR"/>
            <w:rPrChange w:id="725"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cs"/>
            <w:b/>
            <w:bCs/>
            <w:sz w:val="32"/>
            <w:szCs w:val="32"/>
            <w:rtl/>
            <w:lang w:bidi="fa-IR"/>
            <w:rPrChange w:id="726"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b/>
            <w:bCs/>
            <w:sz w:val="32"/>
            <w:szCs w:val="32"/>
            <w:rtl/>
            <w:lang w:bidi="fa-IR"/>
            <w:rPrChange w:id="727" w:author="Mostafa Fazli" w:date="2022-06-24T20:31:00Z">
              <w:rPr>
                <w:rFonts w:asciiTheme="minorBidi" w:hAnsiTheme="minorBidi" w:cs="B Nazanin" w:hint="eastAsia"/>
                <w:sz w:val="18"/>
                <w:szCs w:val="18"/>
                <w:rtl/>
                <w:lang w:bidi="fa-IR"/>
              </w:rPr>
            </w:rPrChange>
          </w:rPr>
          <w:t>ک</w:t>
        </w:r>
        <w:r w:rsidRPr="00A50CC6">
          <w:rPr>
            <w:rFonts w:asciiTheme="minorBidi" w:hAnsiTheme="minorBidi" w:cs="B Nazanin"/>
            <w:b/>
            <w:bCs/>
            <w:sz w:val="32"/>
            <w:szCs w:val="32"/>
            <w:rtl/>
            <w:lang w:bidi="fa-IR"/>
            <w:rPrChange w:id="728"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729" w:author="Mostafa Fazli" w:date="2022-06-24T20:31:00Z">
              <w:rPr>
                <w:rFonts w:asciiTheme="minorBidi" w:hAnsiTheme="minorBidi" w:cs="B Nazanin" w:hint="eastAsia"/>
                <w:sz w:val="18"/>
                <w:szCs w:val="18"/>
                <w:rtl/>
                <w:lang w:bidi="fa-IR"/>
              </w:rPr>
            </w:rPrChange>
          </w:rPr>
          <w:t>کل</w:t>
        </w:r>
        <w:r w:rsidRPr="00A50CC6">
          <w:rPr>
            <w:rFonts w:asciiTheme="minorBidi" w:hAnsiTheme="minorBidi" w:cs="B Nazanin" w:hint="cs"/>
            <w:b/>
            <w:bCs/>
            <w:sz w:val="32"/>
            <w:szCs w:val="32"/>
            <w:rtl/>
            <w:lang w:bidi="fa-IR"/>
            <w:rPrChange w:id="730" w:author="Mostafa Fazli" w:date="2022-06-24T20:31:00Z">
              <w:rPr>
                <w:rFonts w:asciiTheme="minorBidi" w:hAnsiTheme="minorBidi" w:cs="B Nazanin" w:hint="cs"/>
                <w:sz w:val="18"/>
                <w:szCs w:val="18"/>
                <w:rtl/>
                <w:lang w:bidi="fa-IR"/>
              </w:rPr>
            </w:rPrChange>
          </w:rPr>
          <w:t>ی</w:t>
        </w:r>
        <w:r w:rsidRPr="00A50CC6">
          <w:rPr>
            <w:rFonts w:asciiTheme="minorBidi" w:hAnsiTheme="minorBidi" w:cs="B Nazanin" w:hint="eastAsia"/>
            <w:b/>
            <w:bCs/>
            <w:sz w:val="32"/>
            <w:szCs w:val="32"/>
            <w:rtl/>
            <w:lang w:bidi="fa-IR"/>
            <w:rPrChange w:id="731" w:author="Mostafa Fazli" w:date="2022-06-24T20:31:00Z">
              <w:rPr>
                <w:rFonts w:asciiTheme="minorBidi" w:hAnsiTheme="minorBidi" w:cs="B Nazanin" w:hint="eastAsia"/>
                <w:sz w:val="18"/>
                <w:szCs w:val="18"/>
                <w:rtl/>
                <w:lang w:bidi="fa-IR"/>
              </w:rPr>
            </w:rPrChange>
          </w:rPr>
          <w:t>د</w:t>
        </w:r>
        <w:r w:rsidRPr="00A50CC6">
          <w:rPr>
            <w:rFonts w:asciiTheme="minorBidi" w:hAnsiTheme="minorBidi" w:cs="B Nazanin"/>
            <w:b/>
            <w:bCs/>
            <w:sz w:val="32"/>
            <w:szCs w:val="32"/>
            <w:rtl/>
            <w:lang w:bidi="fa-IR"/>
            <w:rPrChange w:id="732"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733" w:author="Mostafa Fazli" w:date="2022-06-24T20:31:00Z">
              <w:rPr>
                <w:rFonts w:asciiTheme="minorBidi" w:hAnsiTheme="minorBidi" w:cs="B Nazanin" w:hint="eastAsia"/>
                <w:sz w:val="18"/>
                <w:szCs w:val="18"/>
                <w:rtl/>
                <w:lang w:bidi="fa-IR"/>
              </w:rPr>
            </w:rPrChange>
          </w:rPr>
          <w:t>از</w:t>
        </w:r>
        <w:r w:rsidRPr="00A50CC6">
          <w:rPr>
            <w:rFonts w:asciiTheme="minorBidi" w:hAnsiTheme="minorBidi" w:cs="B Nazanin"/>
            <w:b/>
            <w:bCs/>
            <w:sz w:val="32"/>
            <w:szCs w:val="32"/>
            <w:rtl/>
            <w:lang w:bidi="fa-IR"/>
            <w:rPrChange w:id="734" w:author="Mostafa Fazli" w:date="2022-06-24T20:31:00Z">
              <w:rPr>
                <w:rFonts w:asciiTheme="minorBidi" w:hAnsiTheme="minorBidi" w:cs="B Nazanin"/>
                <w:sz w:val="18"/>
                <w:szCs w:val="18"/>
                <w:rtl/>
                <w:lang w:bidi="fa-IR"/>
              </w:rPr>
            </w:rPrChange>
          </w:rPr>
          <w:t xml:space="preserve"> </w:t>
        </w:r>
        <w:r w:rsidRPr="00A50CC6">
          <w:rPr>
            <w:rFonts w:asciiTheme="minorBidi" w:hAnsiTheme="minorBidi" w:cs="B Nazanin" w:hint="eastAsia"/>
            <w:b/>
            <w:bCs/>
            <w:sz w:val="32"/>
            <w:szCs w:val="32"/>
            <w:rtl/>
            <w:lang w:bidi="fa-IR"/>
            <w:rPrChange w:id="735" w:author="Mostafa Fazli" w:date="2022-06-24T20:31:00Z">
              <w:rPr>
                <w:rFonts w:asciiTheme="minorBidi" w:hAnsiTheme="minorBidi" w:cs="B Nazanin" w:hint="eastAsia"/>
                <w:sz w:val="18"/>
                <w:szCs w:val="18"/>
                <w:rtl/>
                <w:lang w:bidi="fa-IR"/>
              </w:rPr>
            </w:rPrChange>
          </w:rPr>
          <w:t>درخت</w:t>
        </w:r>
      </w:ins>
    </w:p>
    <w:p w14:paraId="661F94ED" w14:textId="0B48468F" w:rsidR="00F57454" w:rsidRDefault="00815585" w:rsidP="00F57454">
      <w:pPr>
        <w:bidi/>
        <w:jc w:val="both"/>
        <w:rPr>
          <w:ins w:id="736" w:author="Mostafa Fazli" w:date="2022-06-24T20:42:00Z"/>
          <w:rFonts w:asciiTheme="minorBidi" w:hAnsiTheme="minorBidi" w:cs="B Nazanin"/>
          <w:rtl/>
          <w:lang w:bidi="fa-IR"/>
        </w:rPr>
      </w:pPr>
      <w:ins w:id="737" w:author="Mostafa Fazli" w:date="2022-06-24T20:41:00Z">
        <w:r>
          <w:rPr>
            <w:rFonts w:asciiTheme="minorBidi" w:hAnsiTheme="minorBidi" w:cs="B Nazanin" w:hint="cs"/>
            <w:rtl/>
            <w:lang w:bidi="fa-IR"/>
          </w:rPr>
          <w:t xml:space="preserve">فرآیند حذف یک عنصر از درخت، دومین فرآیند پیچیده برنامه است، </w:t>
        </w:r>
      </w:ins>
      <w:ins w:id="738" w:author="Mostafa Fazli" w:date="2022-06-24T20:28:00Z">
        <w:r w:rsidR="00A50CC6" w:rsidRPr="00A50CC6">
          <w:rPr>
            <w:rFonts w:asciiTheme="minorBidi" w:hAnsiTheme="minorBidi" w:cs="B Nazanin" w:hint="eastAsia"/>
            <w:rtl/>
            <w:lang w:bidi="fa-IR"/>
            <w:rPrChange w:id="739" w:author="Mostafa Fazli" w:date="2022-06-24T20:31:00Z">
              <w:rPr>
                <w:rFonts w:asciiTheme="minorBidi" w:hAnsiTheme="minorBidi" w:cs="B Nazanin" w:hint="eastAsia"/>
                <w:sz w:val="18"/>
                <w:szCs w:val="18"/>
                <w:rtl/>
                <w:lang w:bidi="fa-IR"/>
              </w:rPr>
            </w:rPrChange>
          </w:rPr>
          <w:t>برا</w:t>
        </w:r>
        <w:r w:rsidR="00A50CC6" w:rsidRPr="00A50CC6">
          <w:rPr>
            <w:rFonts w:asciiTheme="minorBidi" w:hAnsiTheme="minorBidi" w:cs="B Nazanin" w:hint="cs"/>
            <w:rtl/>
            <w:lang w:bidi="fa-IR"/>
            <w:rPrChange w:id="740"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rtl/>
            <w:lang w:bidi="fa-IR"/>
            <w:rPrChange w:id="741" w:author="Mostafa Fazli" w:date="2022-06-24T20:31:00Z">
              <w:rPr>
                <w:rFonts w:asciiTheme="minorBidi" w:hAnsiTheme="minorBidi" w:cs="B Nazanin"/>
                <w:sz w:val="18"/>
                <w:szCs w:val="18"/>
                <w:rtl/>
                <w:lang w:bidi="fa-IR"/>
              </w:rPr>
            </w:rPrChange>
          </w:rPr>
          <w:t xml:space="preserve"> حذف </w:t>
        </w:r>
        <w:r w:rsidR="00A50CC6" w:rsidRPr="00A50CC6">
          <w:rPr>
            <w:rFonts w:asciiTheme="minorBidi" w:hAnsiTheme="minorBidi" w:cs="B Nazanin" w:hint="cs"/>
            <w:rtl/>
            <w:lang w:bidi="fa-IR"/>
            <w:rPrChange w:id="742"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743" w:author="Mostafa Fazli" w:date="2022-06-24T20:31:00Z">
              <w:rPr>
                <w:rFonts w:asciiTheme="minorBidi" w:hAnsiTheme="minorBidi" w:cs="B Nazanin" w:hint="eastAsia"/>
                <w:sz w:val="18"/>
                <w:szCs w:val="18"/>
                <w:rtl/>
                <w:lang w:bidi="fa-IR"/>
              </w:rPr>
            </w:rPrChange>
          </w:rPr>
          <w:t>ک</w:t>
        </w:r>
        <w:r w:rsidR="00A50CC6" w:rsidRPr="00A50CC6">
          <w:rPr>
            <w:rFonts w:asciiTheme="minorBidi" w:hAnsiTheme="minorBidi" w:cs="B Nazanin"/>
            <w:rtl/>
            <w:lang w:bidi="fa-IR"/>
            <w:rPrChange w:id="744" w:author="Mostafa Fazli" w:date="2022-06-24T20:31:00Z">
              <w:rPr>
                <w:rFonts w:asciiTheme="minorBidi" w:hAnsiTheme="minorBidi" w:cs="B Nazanin"/>
                <w:sz w:val="18"/>
                <w:szCs w:val="18"/>
                <w:rtl/>
                <w:lang w:bidi="fa-IR"/>
              </w:rPr>
            </w:rPrChange>
          </w:rPr>
          <w:t xml:space="preserve"> عنصر از درخت در صفحه اصل</w:t>
        </w:r>
        <w:r w:rsidR="00A50CC6" w:rsidRPr="00A50CC6">
          <w:rPr>
            <w:rFonts w:asciiTheme="minorBidi" w:hAnsiTheme="minorBidi" w:cs="B Nazanin" w:hint="cs"/>
            <w:rtl/>
            <w:lang w:bidi="fa-IR"/>
            <w:rPrChange w:id="745"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rtl/>
            <w:lang w:bidi="fa-IR"/>
            <w:rPrChange w:id="746" w:author="Mostafa Fazli" w:date="2022-06-24T20:31:00Z">
              <w:rPr>
                <w:rFonts w:asciiTheme="minorBidi" w:hAnsiTheme="minorBidi" w:cs="B Nazanin"/>
                <w:sz w:val="18"/>
                <w:szCs w:val="18"/>
                <w:rtl/>
                <w:lang w:bidi="fa-IR"/>
              </w:rPr>
            </w:rPrChange>
          </w:rPr>
          <w:t xml:space="preserve"> با</w:t>
        </w:r>
        <w:r w:rsidR="00A50CC6" w:rsidRPr="00A50CC6">
          <w:rPr>
            <w:rFonts w:asciiTheme="minorBidi" w:hAnsiTheme="minorBidi" w:cs="B Nazanin" w:hint="cs"/>
            <w:rtl/>
            <w:lang w:bidi="fa-IR"/>
            <w:rPrChange w:id="747"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748" w:author="Mostafa Fazli" w:date="2022-06-24T20:31:00Z">
              <w:rPr>
                <w:rFonts w:asciiTheme="minorBidi" w:hAnsiTheme="minorBidi" w:cs="B Nazanin" w:hint="eastAsia"/>
                <w:sz w:val="18"/>
                <w:szCs w:val="18"/>
                <w:rtl/>
                <w:lang w:bidi="fa-IR"/>
              </w:rPr>
            </w:rPrChange>
          </w:rPr>
          <w:t>د</w:t>
        </w:r>
        <w:r w:rsidR="00A50CC6" w:rsidRPr="00A50CC6">
          <w:rPr>
            <w:rFonts w:asciiTheme="minorBidi" w:hAnsiTheme="minorBidi" w:cs="B Nazanin"/>
            <w:rtl/>
            <w:lang w:bidi="fa-IR"/>
            <w:rPrChange w:id="749" w:author="Mostafa Fazli" w:date="2022-06-24T20:31:00Z">
              <w:rPr>
                <w:rFonts w:asciiTheme="minorBidi" w:hAnsiTheme="minorBidi" w:cs="B Nazanin"/>
                <w:sz w:val="18"/>
                <w:szCs w:val="18"/>
                <w:rtl/>
                <w:lang w:bidi="fa-IR"/>
              </w:rPr>
            </w:rPrChange>
          </w:rPr>
          <w:t xml:space="preserve"> عدد 2 </w:t>
        </w:r>
      </w:ins>
      <w:ins w:id="750" w:author="Mostafa Fazli" w:date="2022-06-24T20:29:00Z">
        <w:r w:rsidR="00A50CC6" w:rsidRPr="00A50CC6">
          <w:rPr>
            <w:rFonts w:asciiTheme="minorBidi" w:hAnsiTheme="minorBidi" w:cs="B Nazanin" w:hint="eastAsia"/>
            <w:rtl/>
            <w:lang w:bidi="fa-IR"/>
            <w:rPrChange w:id="751" w:author="Mostafa Fazli" w:date="2022-06-24T20:31:00Z">
              <w:rPr>
                <w:rFonts w:asciiTheme="minorBidi" w:hAnsiTheme="minorBidi" w:cs="B Nazanin" w:hint="eastAsia"/>
                <w:sz w:val="18"/>
                <w:szCs w:val="18"/>
                <w:rtl/>
                <w:lang w:bidi="fa-IR"/>
              </w:rPr>
            </w:rPrChange>
          </w:rPr>
          <w:t>را</w:t>
        </w:r>
        <w:r w:rsidR="00A50CC6" w:rsidRPr="00A50CC6">
          <w:rPr>
            <w:rFonts w:asciiTheme="minorBidi" w:hAnsiTheme="minorBidi" w:cs="B Nazanin"/>
            <w:rtl/>
            <w:lang w:bidi="fa-IR"/>
            <w:rPrChange w:id="752"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53" w:author="Mostafa Fazli" w:date="2022-06-24T20:31:00Z">
              <w:rPr>
                <w:rFonts w:asciiTheme="minorBidi" w:hAnsiTheme="minorBidi" w:cs="B Nazanin" w:hint="eastAsia"/>
                <w:sz w:val="18"/>
                <w:szCs w:val="18"/>
                <w:rtl/>
                <w:lang w:bidi="fa-IR"/>
              </w:rPr>
            </w:rPrChange>
          </w:rPr>
          <w:t>انتخاب</w:t>
        </w:r>
        <w:r w:rsidR="00A50CC6" w:rsidRPr="00A50CC6">
          <w:rPr>
            <w:rFonts w:asciiTheme="minorBidi" w:hAnsiTheme="minorBidi" w:cs="B Nazanin"/>
            <w:rtl/>
            <w:lang w:bidi="fa-IR"/>
            <w:rPrChange w:id="754"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55" w:author="Mostafa Fazli" w:date="2022-06-24T20:31:00Z">
              <w:rPr>
                <w:rFonts w:asciiTheme="minorBidi" w:hAnsiTheme="minorBidi" w:cs="B Nazanin" w:hint="eastAsia"/>
                <w:sz w:val="18"/>
                <w:szCs w:val="18"/>
                <w:rtl/>
                <w:lang w:bidi="fa-IR"/>
              </w:rPr>
            </w:rPrChange>
          </w:rPr>
          <w:t>کن</w:t>
        </w:r>
        <w:r w:rsidR="00A50CC6" w:rsidRPr="00A50CC6">
          <w:rPr>
            <w:rFonts w:asciiTheme="minorBidi" w:hAnsiTheme="minorBidi" w:cs="B Nazanin" w:hint="cs"/>
            <w:rtl/>
            <w:lang w:bidi="fa-IR"/>
            <w:rPrChange w:id="756"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757" w:author="Mostafa Fazli" w:date="2022-06-24T20:31:00Z">
              <w:rPr>
                <w:rFonts w:asciiTheme="minorBidi" w:hAnsiTheme="minorBidi" w:cs="B Nazanin" w:hint="eastAsia"/>
                <w:sz w:val="18"/>
                <w:szCs w:val="18"/>
                <w:rtl/>
                <w:lang w:bidi="fa-IR"/>
              </w:rPr>
            </w:rPrChange>
          </w:rPr>
          <w:t>د،</w:t>
        </w:r>
        <w:r w:rsidR="00A50CC6" w:rsidRPr="00A50CC6">
          <w:rPr>
            <w:rFonts w:asciiTheme="minorBidi" w:hAnsiTheme="minorBidi" w:cs="B Nazanin"/>
            <w:rtl/>
            <w:lang w:bidi="fa-IR"/>
            <w:rPrChange w:id="758"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59" w:author="Mostafa Fazli" w:date="2022-06-24T20:31:00Z">
              <w:rPr>
                <w:rFonts w:asciiTheme="minorBidi" w:hAnsiTheme="minorBidi" w:cs="B Nazanin" w:hint="eastAsia"/>
                <w:sz w:val="18"/>
                <w:szCs w:val="18"/>
                <w:rtl/>
                <w:lang w:bidi="fa-IR"/>
              </w:rPr>
            </w:rPrChange>
          </w:rPr>
          <w:t>سپس</w:t>
        </w:r>
        <w:r w:rsidR="00A50CC6" w:rsidRPr="00A50CC6">
          <w:rPr>
            <w:rFonts w:asciiTheme="minorBidi" w:hAnsiTheme="minorBidi" w:cs="B Nazanin"/>
            <w:rtl/>
            <w:lang w:bidi="fa-IR"/>
            <w:rPrChange w:id="760"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61" w:author="Mostafa Fazli" w:date="2022-06-24T20:31:00Z">
              <w:rPr>
                <w:rFonts w:asciiTheme="minorBidi" w:hAnsiTheme="minorBidi" w:cs="B Nazanin" w:hint="eastAsia"/>
                <w:sz w:val="18"/>
                <w:szCs w:val="18"/>
                <w:rtl/>
                <w:lang w:bidi="fa-IR"/>
              </w:rPr>
            </w:rPrChange>
          </w:rPr>
          <w:t>درخت</w:t>
        </w:r>
        <w:r w:rsidR="00A50CC6" w:rsidRPr="00A50CC6">
          <w:rPr>
            <w:rFonts w:asciiTheme="minorBidi" w:hAnsiTheme="minorBidi" w:cs="B Nazanin"/>
            <w:rtl/>
            <w:lang w:bidi="fa-IR"/>
            <w:rPrChange w:id="762"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63" w:author="Mostafa Fazli" w:date="2022-06-24T20:31:00Z">
              <w:rPr>
                <w:rFonts w:asciiTheme="minorBidi" w:hAnsiTheme="minorBidi" w:cs="B Nazanin" w:hint="eastAsia"/>
                <w:sz w:val="18"/>
                <w:szCs w:val="18"/>
                <w:rtl/>
                <w:lang w:bidi="fa-IR"/>
              </w:rPr>
            </w:rPrChange>
          </w:rPr>
          <w:t>برا</w:t>
        </w:r>
        <w:r w:rsidR="00A50CC6" w:rsidRPr="00A50CC6">
          <w:rPr>
            <w:rFonts w:asciiTheme="minorBidi" w:hAnsiTheme="minorBidi" w:cs="B Nazanin" w:hint="cs"/>
            <w:rtl/>
            <w:lang w:bidi="fa-IR"/>
            <w:rPrChange w:id="764"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rtl/>
            <w:lang w:bidi="fa-IR"/>
            <w:rPrChange w:id="765"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66" w:author="Mostafa Fazli" w:date="2022-06-24T20:31:00Z">
              <w:rPr>
                <w:rFonts w:asciiTheme="minorBidi" w:hAnsiTheme="minorBidi" w:cs="B Nazanin" w:hint="eastAsia"/>
                <w:sz w:val="18"/>
                <w:szCs w:val="18"/>
                <w:rtl/>
                <w:lang w:bidi="fa-IR"/>
              </w:rPr>
            </w:rPrChange>
          </w:rPr>
          <w:t>شما</w:t>
        </w:r>
        <w:r w:rsidR="00A50CC6" w:rsidRPr="00A50CC6">
          <w:rPr>
            <w:rFonts w:asciiTheme="minorBidi" w:hAnsiTheme="minorBidi" w:cs="B Nazanin"/>
            <w:rtl/>
            <w:lang w:bidi="fa-IR"/>
            <w:rPrChange w:id="767"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68" w:author="Mostafa Fazli" w:date="2022-06-24T20:31:00Z">
              <w:rPr>
                <w:rFonts w:asciiTheme="minorBidi" w:hAnsiTheme="minorBidi" w:cs="B Nazanin" w:hint="eastAsia"/>
                <w:sz w:val="18"/>
                <w:szCs w:val="18"/>
                <w:rtl/>
                <w:lang w:bidi="fa-IR"/>
              </w:rPr>
            </w:rPrChange>
          </w:rPr>
          <w:t>نما</w:t>
        </w:r>
        <w:r w:rsidR="00A50CC6" w:rsidRPr="00A50CC6">
          <w:rPr>
            <w:rFonts w:asciiTheme="minorBidi" w:hAnsiTheme="minorBidi" w:cs="B Nazanin" w:hint="cs"/>
            <w:rtl/>
            <w:lang w:bidi="fa-IR"/>
            <w:rPrChange w:id="769"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770" w:author="Mostafa Fazli" w:date="2022-06-24T20:31:00Z">
              <w:rPr>
                <w:rFonts w:asciiTheme="minorBidi" w:hAnsiTheme="minorBidi" w:cs="B Nazanin" w:hint="eastAsia"/>
                <w:sz w:val="18"/>
                <w:szCs w:val="18"/>
                <w:rtl/>
                <w:lang w:bidi="fa-IR"/>
              </w:rPr>
            </w:rPrChange>
          </w:rPr>
          <w:t>ش</w:t>
        </w:r>
        <w:r w:rsidR="00A50CC6" w:rsidRPr="00A50CC6">
          <w:rPr>
            <w:rFonts w:asciiTheme="minorBidi" w:hAnsiTheme="minorBidi" w:cs="B Nazanin"/>
            <w:rtl/>
            <w:lang w:bidi="fa-IR"/>
            <w:rPrChange w:id="771"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72" w:author="Mostafa Fazli" w:date="2022-06-24T20:31:00Z">
              <w:rPr>
                <w:rFonts w:asciiTheme="minorBidi" w:hAnsiTheme="minorBidi" w:cs="B Nazanin" w:hint="eastAsia"/>
                <w:sz w:val="18"/>
                <w:szCs w:val="18"/>
                <w:rtl/>
                <w:lang w:bidi="fa-IR"/>
              </w:rPr>
            </w:rPrChange>
          </w:rPr>
          <w:t>داده</w:t>
        </w:r>
        <w:r w:rsidR="00A50CC6" w:rsidRPr="00A50CC6">
          <w:rPr>
            <w:rFonts w:asciiTheme="minorBidi" w:hAnsiTheme="minorBidi" w:cs="B Nazanin"/>
            <w:rtl/>
            <w:lang w:bidi="fa-IR"/>
            <w:rPrChange w:id="773"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74" w:author="Mostafa Fazli" w:date="2022-06-24T20:31:00Z">
              <w:rPr>
                <w:rFonts w:asciiTheme="minorBidi" w:hAnsiTheme="minorBidi" w:cs="B Nazanin" w:hint="eastAsia"/>
                <w:sz w:val="18"/>
                <w:szCs w:val="18"/>
                <w:rtl/>
                <w:lang w:bidi="fa-IR"/>
              </w:rPr>
            </w:rPrChange>
          </w:rPr>
          <w:t>خواهد</w:t>
        </w:r>
        <w:r w:rsidR="00A50CC6" w:rsidRPr="00A50CC6">
          <w:rPr>
            <w:rFonts w:asciiTheme="minorBidi" w:hAnsiTheme="minorBidi" w:cs="B Nazanin"/>
            <w:rtl/>
            <w:lang w:bidi="fa-IR"/>
            <w:rPrChange w:id="775"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76" w:author="Mostafa Fazli" w:date="2022-06-24T20:31:00Z">
              <w:rPr>
                <w:rFonts w:asciiTheme="minorBidi" w:hAnsiTheme="minorBidi" w:cs="B Nazanin" w:hint="eastAsia"/>
                <w:sz w:val="18"/>
                <w:szCs w:val="18"/>
                <w:rtl/>
                <w:lang w:bidi="fa-IR"/>
              </w:rPr>
            </w:rPrChange>
          </w:rPr>
          <w:t>شد</w:t>
        </w:r>
        <w:r w:rsidR="00A50CC6" w:rsidRPr="00A50CC6">
          <w:rPr>
            <w:rFonts w:asciiTheme="minorBidi" w:hAnsiTheme="minorBidi" w:cs="B Nazanin"/>
            <w:rtl/>
            <w:lang w:bidi="fa-IR"/>
            <w:rPrChange w:id="777"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78" w:author="Mostafa Fazli" w:date="2022-06-24T20:31:00Z">
              <w:rPr>
                <w:rFonts w:asciiTheme="minorBidi" w:hAnsiTheme="minorBidi" w:cs="B Nazanin" w:hint="eastAsia"/>
                <w:sz w:val="18"/>
                <w:szCs w:val="18"/>
                <w:rtl/>
                <w:lang w:bidi="fa-IR"/>
              </w:rPr>
            </w:rPrChange>
          </w:rPr>
          <w:t>و</w:t>
        </w:r>
        <w:r w:rsidR="00A50CC6" w:rsidRPr="00A50CC6">
          <w:rPr>
            <w:rFonts w:asciiTheme="minorBidi" w:hAnsiTheme="minorBidi" w:cs="B Nazanin"/>
            <w:rtl/>
            <w:lang w:bidi="fa-IR"/>
            <w:rPrChange w:id="779"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80" w:author="Mostafa Fazli" w:date="2022-06-24T20:31:00Z">
              <w:rPr>
                <w:rFonts w:asciiTheme="minorBidi" w:hAnsiTheme="minorBidi" w:cs="B Nazanin" w:hint="eastAsia"/>
                <w:sz w:val="18"/>
                <w:szCs w:val="18"/>
                <w:rtl/>
                <w:lang w:bidi="fa-IR"/>
              </w:rPr>
            </w:rPrChange>
          </w:rPr>
          <w:t>از</w:t>
        </w:r>
        <w:r w:rsidR="00A50CC6" w:rsidRPr="00A50CC6">
          <w:rPr>
            <w:rFonts w:asciiTheme="minorBidi" w:hAnsiTheme="minorBidi" w:cs="B Nazanin"/>
            <w:rtl/>
            <w:lang w:bidi="fa-IR"/>
            <w:rPrChange w:id="781"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82" w:author="Mostafa Fazli" w:date="2022-06-24T20:31:00Z">
              <w:rPr>
                <w:rFonts w:asciiTheme="minorBidi" w:hAnsiTheme="minorBidi" w:cs="B Nazanin" w:hint="eastAsia"/>
                <w:sz w:val="18"/>
                <w:szCs w:val="18"/>
                <w:rtl/>
                <w:lang w:bidi="fa-IR"/>
              </w:rPr>
            </w:rPrChange>
          </w:rPr>
          <w:t>شما</w:t>
        </w:r>
        <w:r w:rsidR="00A50CC6" w:rsidRPr="00A50CC6">
          <w:rPr>
            <w:rFonts w:asciiTheme="minorBidi" w:hAnsiTheme="minorBidi" w:cs="B Nazanin"/>
            <w:rtl/>
            <w:lang w:bidi="fa-IR"/>
            <w:rPrChange w:id="783"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84" w:author="Mostafa Fazli" w:date="2022-06-24T20:31:00Z">
              <w:rPr>
                <w:rFonts w:asciiTheme="minorBidi" w:hAnsiTheme="minorBidi" w:cs="B Nazanin" w:hint="eastAsia"/>
                <w:sz w:val="18"/>
                <w:szCs w:val="18"/>
                <w:rtl/>
                <w:lang w:bidi="fa-IR"/>
              </w:rPr>
            </w:rPrChange>
          </w:rPr>
          <w:t>پرس</w:t>
        </w:r>
        <w:r w:rsidR="00A50CC6" w:rsidRPr="00A50CC6">
          <w:rPr>
            <w:rFonts w:asciiTheme="minorBidi" w:hAnsiTheme="minorBidi" w:cs="B Nazanin" w:hint="cs"/>
            <w:rtl/>
            <w:lang w:bidi="fa-IR"/>
            <w:rPrChange w:id="785"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786" w:author="Mostafa Fazli" w:date="2022-06-24T20:31:00Z">
              <w:rPr>
                <w:rFonts w:asciiTheme="minorBidi" w:hAnsiTheme="minorBidi" w:cs="B Nazanin" w:hint="eastAsia"/>
                <w:sz w:val="18"/>
                <w:szCs w:val="18"/>
                <w:rtl/>
                <w:lang w:bidi="fa-IR"/>
              </w:rPr>
            </w:rPrChange>
          </w:rPr>
          <w:t>ده</w:t>
        </w:r>
        <w:r w:rsidR="00A50CC6" w:rsidRPr="00A50CC6">
          <w:rPr>
            <w:rFonts w:asciiTheme="minorBidi" w:hAnsiTheme="minorBidi" w:cs="B Nazanin"/>
            <w:rtl/>
            <w:lang w:bidi="fa-IR"/>
            <w:rPrChange w:id="787"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88" w:author="Mostafa Fazli" w:date="2022-06-24T20:31:00Z">
              <w:rPr>
                <w:rFonts w:asciiTheme="minorBidi" w:hAnsiTheme="minorBidi" w:cs="B Nazanin" w:hint="eastAsia"/>
                <w:sz w:val="18"/>
                <w:szCs w:val="18"/>
                <w:rtl/>
                <w:lang w:bidi="fa-IR"/>
              </w:rPr>
            </w:rPrChange>
          </w:rPr>
          <w:t>م</w:t>
        </w:r>
        <w:r w:rsidR="00A50CC6" w:rsidRPr="00A50CC6">
          <w:rPr>
            <w:rFonts w:asciiTheme="minorBidi" w:hAnsiTheme="minorBidi" w:cs="B Nazanin" w:hint="cs"/>
            <w:rtl/>
            <w:lang w:bidi="fa-IR"/>
            <w:rPrChange w:id="789"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rtl/>
            <w:lang w:bidi="fa-IR"/>
            <w:rPrChange w:id="790"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91" w:author="Mostafa Fazli" w:date="2022-06-24T20:31:00Z">
              <w:rPr>
                <w:rFonts w:asciiTheme="minorBidi" w:hAnsiTheme="minorBidi" w:cs="B Nazanin" w:hint="eastAsia"/>
                <w:sz w:val="18"/>
                <w:szCs w:val="18"/>
                <w:rtl/>
                <w:lang w:bidi="fa-IR"/>
              </w:rPr>
            </w:rPrChange>
          </w:rPr>
          <w:t>شود</w:t>
        </w:r>
        <w:r w:rsidR="00A50CC6" w:rsidRPr="00A50CC6">
          <w:rPr>
            <w:rFonts w:asciiTheme="minorBidi" w:hAnsiTheme="minorBidi" w:cs="B Nazanin"/>
            <w:rtl/>
            <w:lang w:bidi="fa-IR"/>
            <w:rPrChange w:id="792"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93" w:author="Mostafa Fazli" w:date="2022-06-24T20:31:00Z">
              <w:rPr>
                <w:rFonts w:asciiTheme="minorBidi" w:hAnsiTheme="minorBidi" w:cs="B Nazanin" w:hint="eastAsia"/>
                <w:sz w:val="18"/>
                <w:szCs w:val="18"/>
                <w:rtl/>
                <w:lang w:bidi="fa-IR"/>
              </w:rPr>
            </w:rPrChange>
          </w:rPr>
          <w:t>که</w:t>
        </w:r>
        <w:r w:rsidR="00A50CC6" w:rsidRPr="00A50CC6">
          <w:rPr>
            <w:rFonts w:asciiTheme="minorBidi" w:hAnsiTheme="minorBidi" w:cs="B Nazanin"/>
            <w:rtl/>
            <w:lang w:bidi="fa-IR"/>
            <w:rPrChange w:id="794"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95" w:author="Mostafa Fazli" w:date="2022-06-24T20:31:00Z">
              <w:rPr>
                <w:rFonts w:asciiTheme="minorBidi" w:hAnsiTheme="minorBidi" w:cs="B Nazanin" w:hint="eastAsia"/>
                <w:sz w:val="18"/>
                <w:szCs w:val="18"/>
                <w:rtl/>
                <w:lang w:bidi="fa-IR"/>
              </w:rPr>
            </w:rPrChange>
          </w:rPr>
          <w:t>قصد</w:t>
        </w:r>
        <w:r w:rsidR="00A50CC6" w:rsidRPr="00A50CC6">
          <w:rPr>
            <w:rFonts w:asciiTheme="minorBidi" w:hAnsiTheme="minorBidi" w:cs="B Nazanin"/>
            <w:rtl/>
            <w:lang w:bidi="fa-IR"/>
            <w:rPrChange w:id="796"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797" w:author="Mostafa Fazli" w:date="2022-06-24T20:31:00Z">
              <w:rPr>
                <w:rFonts w:asciiTheme="minorBidi" w:hAnsiTheme="minorBidi" w:cs="B Nazanin" w:hint="eastAsia"/>
                <w:sz w:val="18"/>
                <w:szCs w:val="18"/>
                <w:rtl/>
                <w:lang w:bidi="fa-IR"/>
              </w:rPr>
            </w:rPrChange>
          </w:rPr>
          <w:t>دار</w:t>
        </w:r>
        <w:r w:rsidR="00A50CC6" w:rsidRPr="00A50CC6">
          <w:rPr>
            <w:rFonts w:asciiTheme="minorBidi" w:hAnsiTheme="minorBidi" w:cs="B Nazanin" w:hint="cs"/>
            <w:rtl/>
            <w:lang w:bidi="fa-IR"/>
            <w:rPrChange w:id="798"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799" w:author="Mostafa Fazli" w:date="2022-06-24T20:31:00Z">
              <w:rPr>
                <w:rFonts w:asciiTheme="minorBidi" w:hAnsiTheme="minorBidi" w:cs="B Nazanin" w:hint="eastAsia"/>
                <w:sz w:val="18"/>
                <w:szCs w:val="18"/>
                <w:rtl/>
                <w:lang w:bidi="fa-IR"/>
              </w:rPr>
            </w:rPrChange>
          </w:rPr>
          <w:t>د</w:t>
        </w:r>
        <w:r w:rsidR="00A50CC6" w:rsidRPr="00A50CC6">
          <w:rPr>
            <w:rFonts w:asciiTheme="minorBidi" w:hAnsiTheme="minorBidi" w:cs="B Nazanin"/>
            <w:rtl/>
            <w:lang w:bidi="fa-IR"/>
            <w:rPrChange w:id="800"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01" w:author="Mostafa Fazli" w:date="2022-06-24T20:31:00Z">
              <w:rPr>
                <w:rFonts w:asciiTheme="minorBidi" w:hAnsiTheme="minorBidi" w:cs="B Nazanin" w:hint="eastAsia"/>
                <w:sz w:val="18"/>
                <w:szCs w:val="18"/>
                <w:rtl/>
                <w:lang w:bidi="fa-IR"/>
              </w:rPr>
            </w:rPrChange>
          </w:rPr>
          <w:t>کدام</w:t>
        </w:r>
        <w:r w:rsidR="00A50CC6" w:rsidRPr="00A50CC6">
          <w:rPr>
            <w:rFonts w:asciiTheme="minorBidi" w:hAnsiTheme="minorBidi" w:cs="B Nazanin" w:hint="cs"/>
            <w:rtl/>
            <w:lang w:bidi="fa-IR"/>
            <w:rPrChange w:id="802"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03" w:author="Mostafa Fazli" w:date="2022-06-24T20:31:00Z">
              <w:rPr>
                <w:rFonts w:asciiTheme="minorBidi" w:hAnsiTheme="minorBidi" w:cs="B Nazanin" w:hint="eastAsia"/>
                <w:sz w:val="18"/>
                <w:szCs w:val="18"/>
                <w:rtl/>
                <w:lang w:bidi="fa-IR"/>
              </w:rPr>
            </w:rPrChange>
          </w:rPr>
          <w:t>ک</w:t>
        </w:r>
        <w:r w:rsidR="00A50CC6" w:rsidRPr="00A50CC6">
          <w:rPr>
            <w:rFonts w:asciiTheme="minorBidi" w:hAnsiTheme="minorBidi" w:cs="B Nazanin"/>
            <w:rtl/>
            <w:lang w:bidi="fa-IR"/>
            <w:rPrChange w:id="804"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05" w:author="Mostafa Fazli" w:date="2022-06-24T20:31:00Z">
              <w:rPr>
                <w:rFonts w:asciiTheme="minorBidi" w:hAnsiTheme="minorBidi" w:cs="B Nazanin" w:hint="eastAsia"/>
                <w:sz w:val="18"/>
                <w:szCs w:val="18"/>
                <w:rtl/>
                <w:lang w:bidi="fa-IR"/>
              </w:rPr>
            </w:rPrChange>
          </w:rPr>
          <w:t>از</w:t>
        </w:r>
        <w:r w:rsidR="00A50CC6" w:rsidRPr="00A50CC6">
          <w:rPr>
            <w:rFonts w:asciiTheme="minorBidi" w:hAnsiTheme="minorBidi" w:cs="B Nazanin"/>
            <w:rtl/>
            <w:lang w:bidi="fa-IR"/>
            <w:rPrChange w:id="806"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07" w:author="Mostafa Fazli" w:date="2022-06-24T20:31:00Z">
              <w:rPr>
                <w:rFonts w:asciiTheme="minorBidi" w:hAnsiTheme="minorBidi" w:cs="B Nazanin" w:hint="eastAsia"/>
                <w:sz w:val="18"/>
                <w:szCs w:val="18"/>
                <w:rtl/>
                <w:lang w:bidi="fa-IR"/>
              </w:rPr>
            </w:rPrChange>
          </w:rPr>
          <w:t>کل</w:t>
        </w:r>
        <w:r w:rsidR="00A50CC6" w:rsidRPr="00A50CC6">
          <w:rPr>
            <w:rFonts w:asciiTheme="minorBidi" w:hAnsiTheme="minorBidi" w:cs="B Nazanin" w:hint="cs"/>
            <w:rtl/>
            <w:lang w:bidi="fa-IR"/>
            <w:rPrChange w:id="808"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09" w:author="Mostafa Fazli" w:date="2022-06-24T20:31:00Z">
              <w:rPr>
                <w:rFonts w:asciiTheme="minorBidi" w:hAnsiTheme="minorBidi" w:cs="B Nazanin" w:hint="eastAsia"/>
                <w:sz w:val="18"/>
                <w:szCs w:val="18"/>
                <w:rtl/>
                <w:lang w:bidi="fa-IR"/>
              </w:rPr>
            </w:rPrChange>
          </w:rPr>
          <w:t>د</w:t>
        </w:r>
        <w:r w:rsidR="00A50CC6" w:rsidRPr="00A50CC6">
          <w:rPr>
            <w:rFonts w:asciiTheme="minorBidi" w:hAnsiTheme="minorBidi" w:cs="B Nazanin"/>
            <w:rtl/>
            <w:lang w:bidi="fa-IR"/>
            <w:rPrChange w:id="810"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11" w:author="Mostafa Fazli" w:date="2022-06-24T20:31:00Z">
              <w:rPr>
                <w:rFonts w:asciiTheme="minorBidi" w:hAnsiTheme="minorBidi" w:cs="B Nazanin" w:hint="eastAsia"/>
                <w:sz w:val="18"/>
                <w:szCs w:val="18"/>
                <w:rtl/>
                <w:lang w:bidi="fa-IR"/>
              </w:rPr>
            </w:rPrChange>
          </w:rPr>
          <w:t>ها</w:t>
        </w:r>
        <w:r w:rsidR="00A50CC6" w:rsidRPr="00A50CC6">
          <w:rPr>
            <w:rFonts w:asciiTheme="minorBidi" w:hAnsiTheme="minorBidi" w:cs="B Nazanin" w:hint="cs"/>
            <w:rtl/>
            <w:lang w:bidi="fa-IR"/>
            <w:rPrChange w:id="812"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rtl/>
            <w:lang w:bidi="fa-IR"/>
            <w:rPrChange w:id="813"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14" w:author="Mostafa Fazli" w:date="2022-06-24T20:31:00Z">
              <w:rPr>
                <w:rFonts w:asciiTheme="minorBidi" w:hAnsiTheme="minorBidi" w:cs="B Nazanin" w:hint="eastAsia"/>
                <w:sz w:val="18"/>
                <w:szCs w:val="18"/>
                <w:rtl/>
                <w:lang w:bidi="fa-IR"/>
              </w:rPr>
            </w:rPrChange>
          </w:rPr>
          <w:t>درخت</w:t>
        </w:r>
        <w:r w:rsidR="00A50CC6" w:rsidRPr="00A50CC6">
          <w:rPr>
            <w:rFonts w:asciiTheme="minorBidi" w:hAnsiTheme="minorBidi" w:cs="B Nazanin"/>
            <w:rtl/>
            <w:lang w:bidi="fa-IR"/>
            <w:rPrChange w:id="815"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16" w:author="Mostafa Fazli" w:date="2022-06-24T20:31:00Z">
              <w:rPr>
                <w:rFonts w:asciiTheme="minorBidi" w:hAnsiTheme="minorBidi" w:cs="B Nazanin" w:hint="eastAsia"/>
                <w:sz w:val="18"/>
                <w:szCs w:val="18"/>
                <w:rtl/>
                <w:lang w:bidi="fa-IR"/>
              </w:rPr>
            </w:rPrChange>
          </w:rPr>
          <w:t>را</w:t>
        </w:r>
        <w:r w:rsidR="00A50CC6" w:rsidRPr="00A50CC6">
          <w:rPr>
            <w:rFonts w:asciiTheme="minorBidi" w:hAnsiTheme="minorBidi" w:cs="B Nazanin"/>
            <w:rtl/>
            <w:lang w:bidi="fa-IR"/>
            <w:rPrChange w:id="817"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18" w:author="Mostafa Fazli" w:date="2022-06-24T20:31:00Z">
              <w:rPr>
                <w:rFonts w:asciiTheme="minorBidi" w:hAnsiTheme="minorBidi" w:cs="B Nazanin" w:hint="eastAsia"/>
                <w:sz w:val="18"/>
                <w:szCs w:val="18"/>
                <w:rtl/>
                <w:lang w:bidi="fa-IR"/>
              </w:rPr>
            </w:rPrChange>
          </w:rPr>
          <w:t>حذف</w:t>
        </w:r>
        <w:r w:rsidR="00A50CC6" w:rsidRPr="00A50CC6">
          <w:rPr>
            <w:rFonts w:asciiTheme="minorBidi" w:hAnsiTheme="minorBidi" w:cs="B Nazanin"/>
            <w:rtl/>
            <w:lang w:bidi="fa-IR"/>
            <w:rPrChange w:id="819"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hint="eastAsia"/>
            <w:rtl/>
            <w:lang w:bidi="fa-IR"/>
            <w:rPrChange w:id="820" w:author="Mostafa Fazli" w:date="2022-06-24T20:31:00Z">
              <w:rPr>
                <w:rFonts w:asciiTheme="minorBidi" w:hAnsiTheme="minorBidi" w:cs="B Nazanin" w:hint="eastAsia"/>
                <w:sz w:val="18"/>
                <w:szCs w:val="18"/>
                <w:rtl/>
                <w:lang w:bidi="fa-IR"/>
              </w:rPr>
            </w:rPrChange>
          </w:rPr>
          <w:t>کن</w:t>
        </w:r>
        <w:r w:rsidR="00A50CC6" w:rsidRPr="00A50CC6">
          <w:rPr>
            <w:rFonts w:asciiTheme="minorBidi" w:hAnsiTheme="minorBidi" w:cs="B Nazanin" w:hint="cs"/>
            <w:rtl/>
            <w:lang w:bidi="fa-IR"/>
            <w:rPrChange w:id="821"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22" w:author="Mostafa Fazli" w:date="2022-06-24T20:31:00Z">
              <w:rPr>
                <w:rFonts w:asciiTheme="minorBidi" w:hAnsiTheme="minorBidi" w:cs="B Nazanin" w:hint="eastAsia"/>
                <w:sz w:val="18"/>
                <w:szCs w:val="18"/>
                <w:rtl/>
                <w:lang w:bidi="fa-IR"/>
              </w:rPr>
            </w:rPrChange>
          </w:rPr>
          <w:t>د</w:t>
        </w:r>
        <w:r w:rsidR="00A50CC6" w:rsidRPr="00A50CC6">
          <w:rPr>
            <w:rFonts w:asciiTheme="minorBidi" w:hAnsiTheme="minorBidi" w:cs="B Nazanin"/>
            <w:rtl/>
            <w:lang w:bidi="fa-IR"/>
            <w:rPrChange w:id="823" w:author="Mostafa Fazli" w:date="2022-06-24T20:31:00Z">
              <w:rPr>
                <w:rFonts w:asciiTheme="minorBidi" w:hAnsiTheme="minorBidi" w:cs="B Nazanin"/>
                <w:sz w:val="18"/>
                <w:szCs w:val="18"/>
                <w:rtl/>
                <w:lang w:bidi="fa-IR"/>
              </w:rPr>
            </w:rPrChange>
          </w:rPr>
          <w:t>.</w:t>
        </w:r>
      </w:ins>
      <w:ins w:id="824" w:author="Mostafa Fazli" w:date="2022-06-24T20:30:00Z">
        <w:r w:rsidR="00A50CC6" w:rsidRPr="00A50CC6">
          <w:rPr>
            <w:rFonts w:asciiTheme="minorBidi" w:hAnsiTheme="minorBidi" w:cs="B Nazanin"/>
            <w:rtl/>
            <w:lang w:bidi="fa-IR"/>
            <w:rPrChange w:id="825" w:author="Mostafa Fazli" w:date="2022-06-24T20:31:00Z">
              <w:rPr>
                <w:rFonts w:asciiTheme="minorBidi" w:hAnsiTheme="minorBidi" w:cs="B Nazanin"/>
                <w:sz w:val="18"/>
                <w:szCs w:val="18"/>
                <w:rtl/>
                <w:lang w:bidi="fa-IR"/>
              </w:rPr>
            </w:rPrChange>
          </w:rPr>
          <w:t xml:space="preserve"> اگر کل</w:t>
        </w:r>
        <w:r w:rsidR="00A50CC6" w:rsidRPr="00A50CC6">
          <w:rPr>
            <w:rFonts w:asciiTheme="minorBidi" w:hAnsiTheme="minorBidi" w:cs="B Nazanin" w:hint="cs"/>
            <w:rtl/>
            <w:lang w:bidi="fa-IR"/>
            <w:rPrChange w:id="826"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27" w:author="Mostafa Fazli" w:date="2022-06-24T20:31:00Z">
              <w:rPr>
                <w:rFonts w:asciiTheme="minorBidi" w:hAnsiTheme="minorBidi" w:cs="B Nazanin" w:hint="eastAsia"/>
                <w:sz w:val="18"/>
                <w:szCs w:val="18"/>
                <w:rtl/>
                <w:lang w:bidi="fa-IR"/>
              </w:rPr>
            </w:rPrChange>
          </w:rPr>
          <w:t>د</w:t>
        </w:r>
        <w:r w:rsidR="00A50CC6" w:rsidRPr="00A50CC6">
          <w:rPr>
            <w:rFonts w:asciiTheme="minorBidi" w:hAnsiTheme="minorBidi" w:cs="B Nazanin" w:hint="cs"/>
            <w:rtl/>
            <w:lang w:bidi="fa-IR"/>
            <w:rPrChange w:id="828"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rtl/>
            <w:lang w:bidi="fa-IR"/>
            <w:rPrChange w:id="829" w:author="Mostafa Fazli" w:date="2022-06-24T20:31:00Z">
              <w:rPr>
                <w:rFonts w:asciiTheme="minorBidi" w:hAnsiTheme="minorBidi" w:cs="B Nazanin"/>
                <w:sz w:val="18"/>
                <w:szCs w:val="18"/>
                <w:rtl/>
                <w:lang w:bidi="fa-IR"/>
              </w:rPr>
            </w:rPrChange>
          </w:rPr>
          <w:t xml:space="preserve"> در درخت موجود نباشد، برنامه پ</w:t>
        </w:r>
        <w:r w:rsidR="00A50CC6" w:rsidRPr="00A50CC6">
          <w:rPr>
            <w:rFonts w:asciiTheme="minorBidi" w:hAnsiTheme="minorBidi" w:cs="B Nazanin" w:hint="cs"/>
            <w:rtl/>
            <w:lang w:bidi="fa-IR"/>
            <w:rPrChange w:id="830"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31" w:author="Mostafa Fazli" w:date="2022-06-24T20:31:00Z">
              <w:rPr>
                <w:rFonts w:asciiTheme="minorBidi" w:hAnsiTheme="minorBidi" w:cs="B Nazanin" w:hint="eastAsia"/>
                <w:sz w:val="18"/>
                <w:szCs w:val="18"/>
                <w:rtl/>
                <w:lang w:bidi="fa-IR"/>
              </w:rPr>
            </w:rPrChange>
          </w:rPr>
          <w:t>غام</w:t>
        </w:r>
        <w:r w:rsidR="00A50CC6" w:rsidRPr="00A50CC6">
          <w:rPr>
            <w:rFonts w:asciiTheme="minorBidi" w:hAnsiTheme="minorBidi" w:cs="B Nazanin"/>
            <w:rtl/>
            <w:lang w:bidi="fa-IR"/>
            <w:rPrChange w:id="832" w:author="Mostafa Fazli" w:date="2022-06-24T20:31:00Z">
              <w:rPr>
                <w:rFonts w:asciiTheme="minorBidi" w:hAnsiTheme="minorBidi" w:cs="B Nazanin"/>
                <w:sz w:val="18"/>
                <w:szCs w:val="18"/>
                <w:rtl/>
                <w:lang w:bidi="fa-IR"/>
              </w:rPr>
            </w:rPrChange>
          </w:rPr>
          <w:t xml:space="preserve"> </w:t>
        </w:r>
      </w:ins>
      <w:ins w:id="833" w:author="Mostafa Fazli" w:date="2022-06-24T20:31:00Z">
        <w:r w:rsidR="00A50CC6" w:rsidRPr="00A50CC6">
          <w:rPr>
            <w:rFonts w:asciiTheme="minorBidi" w:hAnsiTheme="minorBidi" w:cs="B Nazanin"/>
            <w:rtl/>
            <w:lang w:bidi="fa-IR"/>
            <w:rPrChange w:id="834" w:author="Mostafa Fazli" w:date="2022-06-24T20:31:00Z">
              <w:rPr>
                <w:rFonts w:asciiTheme="minorBidi" w:hAnsiTheme="minorBidi" w:cs="B Nazanin"/>
                <w:sz w:val="18"/>
                <w:szCs w:val="18"/>
                <w:rtl/>
                <w:lang w:bidi="fa-IR"/>
              </w:rPr>
            </w:rPrChange>
          </w:rPr>
          <w:t>"</w:t>
        </w:r>
        <w:r w:rsidR="00A50CC6" w:rsidRPr="00A50CC6">
          <w:rPr>
            <w:rFonts w:asciiTheme="minorBidi" w:hAnsiTheme="minorBidi" w:cs="B Nazanin"/>
            <w:lang w:bidi="fa-IR"/>
            <w:rPrChange w:id="835" w:author="Mostafa Fazli" w:date="2022-06-24T20:31:00Z">
              <w:rPr>
                <w:rFonts w:asciiTheme="minorBidi" w:hAnsiTheme="minorBidi" w:cs="B Nazanin"/>
                <w:sz w:val="18"/>
                <w:szCs w:val="18"/>
                <w:lang w:bidi="fa-IR"/>
              </w:rPr>
            </w:rPrChange>
          </w:rPr>
          <w:t>Tree is Empty Now</w:t>
        </w:r>
        <w:r w:rsidR="00A50CC6" w:rsidRPr="00A50CC6">
          <w:rPr>
            <w:rFonts w:asciiTheme="minorBidi" w:hAnsiTheme="minorBidi" w:cs="B Nazanin"/>
            <w:rtl/>
            <w:lang w:bidi="fa-IR"/>
            <w:rPrChange w:id="836" w:author="Mostafa Fazli" w:date="2022-06-24T20:31:00Z">
              <w:rPr>
                <w:rFonts w:asciiTheme="minorBidi" w:hAnsiTheme="minorBidi" w:cs="B Nazanin"/>
                <w:sz w:val="18"/>
                <w:szCs w:val="18"/>
                <w:rtl/>
                <w:lang w:bidi="fa-IR"/>
              </w:rPr>
            </w:rPrChange>
          </w:rPr>
          <w:t>" را نما</w:t>
        </w:r>
        <w:r w:rsidR="00A50CC6" w:rsidRPr="00A50CC6">
          <w:rPr>
            <w:rFonts w:asciiTheme="minorBidi" w:hAnsiTheme="minorBidi" w:cs="B Nazanin" w:hint="cs"/>
            <w:rtl/>
            <w:lang w:bidi="fa-IR"/>
            <w:rPrChange w:id="837"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38" w:author="Mostafa Fazli" w:date="2022-06-24T20:31:00Z">
              <w:rPr>
                <w:rFonts w:asciiTheme="minorBidi" w:hAnsiTheme="minorBidi" w:cs="B Nazanin" w:hint="eastAsia"/>
                <w:sz w:val="18"/>
                <w:szCs w:val="18"/>
                <w:rtl/>
                <w:lang w:bidi="fa-IR"/>
              </w:rPr>
            </w:rPrChange>
          </w:rPr>
          <w:t>ش</w:t>
        </w:r>
        <w:r w:rsidR="00A50CC6" w:rsidRPr="00A50CC6">
          <w:rPr>
            <w:rFonts w:asciiTheme="minorBidi" w:hAnsiTheme="minorBidi" w:cs="B Nazanin"/>
            <w:rtl/>
            <w:lang w:bidi="fa-IR"/>
            <w:rPrChange w:id="839" w:author="Mostafa Fazli" w:date="2022-06-24T20:31:00Z">
              <w:rPr>
                <w:rFonts w:asciiTheme="minorBidi" w:hAnsiTheme="minorBidi" w:cs="B Nazanin"/>
                <w:sz w:val="18"/>
                <w:szCs w:val="18"/>
                <w:rtl/>
                <w:lang w:bidi="fa-IR"/>
              </w:rPr>
            </w:rPrChange>
          </w:rPr>
          <w:t xml:space="preserve"> خواهد داد.</w:t>
        </w:r>
      </w:ins>
      <w:ins w:id="840" w:author="Mostafa Fazli" w:date="2022-06-24T20:29:00Z">
        <w:r w:rsidR="00A50CC6" w:rsidRPr="00A50CC6">
          <w:rPr>
            <w:rFonts w:asciiTheme="minorBidi" w:hAnsiTheme="minorBidi" w:cs="B Nazanin"/>
            <w:rtl/>
            <w:lang w:bidi="fa-IR"/>
            <w:rPrChange w:id="841" w:author="Mostafa Fazli" w:date="2022-06-24T20:31:00Z">
              <w:rPr>
                <w:rFonts w:asciiTheme="minorBidi" w:hAnsiTheme="minorBidi" w:cs="B Nazanin"/>
                <w:sz w:val="18"/>
                <w:szCs w:val="18"/>
                <w:rtl/>
                <w:lang w:bidi="fa-IR"/>
              </w:rPr>
            </w:rPrChange>
          </w:rPr>
          <w:t xml:space="preserve"> اگر کل</w:t>
        </w:r>
        <w:r w:rsidR="00A50CC6" w:rsidRPr="00A50CC6">
          <w:rPr>
            <w:rFonts w:asciiTheme="minorBidi" w:hAnsiTheme="minorBidi" w:cs="B Nazanin" w:hint="cs"/>
            <w:rtl/>
            <w:lang w:bidi="fa-IR"/>
            <w:rPrChange w:id="842"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43" w:author="Mostafa Fazli" w:date="2022-06-24T20:31:00Z">
              <w:rPr>
                <w:rFonts w:asciiTheme="minorBidi" w:hAnsiTheme="minorBidi" w:cs="B Nazanin" w:hint="eastAsia"/>
                <w:sz w:val="18"/>
                <w:szCs w:val="18"/>
                <w:rtl/>
                <w:lang w:bidi="fa-IR"/>
              </w:rPr>
            </w:rPrChange>
          </w:rPr>
          <w:t>د</w:t>
        </w:r>
        <w:r w:rsidR="00A50CC6" w:rsidRPr="00A50CC6">
          <w:rPr>
            <w:rFonts w:asciiTheme="minorBidi" w:hAnsiTheme="minorBidi" w:cs="B Nazanin"/>
            <w:rtl/>
            <w:lang w:bidi="fa-IR"/>
            <w:rPrChange w:id="844" w:author="Mostafa Fazli" w:date="2022-06-24T20:31:00Z">
              <w:rPr>
                <w:rFonts w:asciiTheme="minorBidi" w:hAnsiTheme="minorBidi" w:cs="B Nazanin"/>
                <w:sz w:val="18"/>
                <w:szCs w:val="18"/>
                <w:rtl/>
                <w:lang w:bidi="fa-IR"/>
              </w:rPr>
            </w:rPrChange>
          </w:rPr>
          <w:t xml:space="preserve"> انتخاب</w:t>
        </w:r>
        <w:r w:rsidR="00A50CC6" w:rsidRPr="00A50CC6">
          <w:rPr>
            <w:rFonts w:asciiTheme="minorBidi" w:hAnsiTheme="minorBidi" w:cs="B Nazanin" w:hint="cs"/>
            <w:rtl/>
            <w:lang w:bidi="fa-IR"/>
            <w:rPrChange w:id="845"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rtl/>
            <w:lang w:bidi="fa-IR"/>
            <w:rPrChange w:id="846" w:author="Mostafa Fazli" w:date="2022-06-24T20:31:00Z">
              <w:rPr>
                <w:rFonts w:asciiTheme="minorBidi" w:hAnsiTheme="minorBidi" w:cs="B Nazanin"/>
                <w:sz w:val="18"/>
                <w:szCs w:val="18"/>
                <w:rtl/>
                <w:lang w:bidi="fa-IR"/>
              </w:rPr>
            </w:rPrChange>
          </w:rPr>
          <w:t xml:space="preserve"> شما در درخت موجود نباشد، برنامه پ</w:t>
        </w:r>
      </w:ins>
      <w:ins w:id="847" w:author="Mostafa Fazli" w:date="2022-06-24T20:30:00Z">
        <w:r w:rsidR="00A50CC6" w:rsidRPr="00A50CC6">
          <w:rPr>
            <w:rFonts w:asciiTheme="minorBidi" w:hAnsiTheme="minorBidi" w:cs="B Nazanin" w:hint="cs"/>
            <w:rtl/>
            <w:lang w:bidi="fa-IR"/>
            <w:rPrChange w:id="848" w:author="Mostafa Fazli" w:date="2022-06-24T20:31:00Z">
              <w:rPr>
                <w:rFonts w:asciiTheme="minorBidi" w:hAnsiTheme="minorBidi" w:cs="B Nazanin" w:hint="cs"/>
                <w:sz w:val="18"/>
                <w:szCs w:val="18"/>
                <w:rtl/>
                <w:lang w:bidi="fa-IR"/>
              </w:rPr>
            </w:rPrChange>
          </w:rPr>
          <w:t>ی</w:t>
        </w:r>
        <w:r w:rsidR="00A50CC6" w:rsidRPr="00A50CC6">
          <w:rPr>
            <w:rFonts w:asciiTheme="minorBidi" w:hAnsiTheme="minorBidi" w:cs="B Nazanin" w:hint="eastAsia"/>
            <w:rtl/>
            <w:lang w:bidi="fa-IR"/>
            <w:rPrChange w:id="849" w:author="Mostafa Fazli" w:date="2022-06-24T20:31:00Z">
              <w:rPr>
                <w:rFonts w:asciiTheme="minorBidi" w:hAnsiTheme="minorBidi" w:cs="B Nazanin" w:hint="eastAsia"/>
                <w:sz w:val="18"/>
                <w:szCs w:val="18"/>
                <w:rtl/>
                <w:lang w:bidi="fa-IR"/>
              </w:rPr>
            </w:rPrChange>
          </w:rPr>
          <w:t>غام</w:t>
        </w:r>
        <w:r w:rsidR="00A50CC6" w:rsidRPr="00A50CC6">
          <w:rPr>
            <w:rFonts w:asciiTheme="minorBidi" w:hAnsiTheme="minorBidi" w:cs="B Nazanin"/>
            <w:rtl/>
            <w:lang w:bidi="fa-IR"/>
            <w:rPrChange w:id="850" w:author="Mostafa Fazli" w:date="2022-06-24T20:31:00Z">
              <w:rPr>
                <w:rFonts w:asciiTheme="minorBidi" w:hAnsiTheme="minorBidi" w:cs="B Nazanin"/>
                <w:sz w:val="18"/>
                <w:szCs w:val="18"/>
                <w:rtl/>
                <w:lang w:bidi="fa-IR"/>
              </w:rPr>
            </w:rPrChange>
          </w:rPr>
          <w:t xml:space="preserve"> "</w:t>
        </w:r>
        <w:r w:rsidR="00A50CC6" w:rsidRPr="00A50CC6">
          <w:rPr>
            <w:rFonts w:asciiTheme="minorBidi" w:hAnsiTheme="minorBidi" w:cs="B Nazanin"/>
            <w:lang w:bidi="fa-IR"/>
            <w:rPrChange w:id="851" w:author="Mostafa Fazli" w:date="2022-06-24T20:31:00Z">
              <w:rPr>
                <w:rFonts w:asciiTheme="minorBidi" w:hAnsiTheme="minorBidi" w:cs="B Nazanin"/>
                <w:sz w:val="18"/>
                <w:szCs w:val="18"/>
                <w:lang w:bidi="fa-IR"/>
              </w:rPr>
            </w:rPrChange>
          </w:rPr>
          <w:t>Key Not Found in the Tree</w:t>
        </w:r>
        <w:r w:rsidR="00A50CC6" w:rsidRPr="00A50CC6">
          <w:rPr>
            <w:rFonts w:asciiTheme="minorBidi" w:hAnsiTheme="minorBidi" w:cs="B Nazanin"/>
            <w:rtl/>
            <w:lang w:bidi="fa-IR"/>
            <w:rPrChange w:id="852" w:author="Mostafa Fazli" w:date="2022-06-24T20:31:00Z">
              <w:rPr>
                <w:rFonts w:asciiTheme="minorBidi" w:hAnsiTheme="minorBidi" w:cs="B Nazanin"/>
                <w:sz w:val="18"/>
                <w:szCs w:val="18"/>
                <w:rtl/>
                <w:lang w:bidi="fa-IR"/>
              </w:rPr>
            </w:rPrChange>
          </w:rPr>
          <w:t>" را خواهد داد.</w:t>
        </w:r>
      </w:ins>
    </w:p>
    <w:p w14:paraId="6EC797BD" w14:textId="1528C608" w:rsidR="00815585" w:rsidRDefault="00815585" w:rsidP="00815585">
      <w:pPr>
        <w:bidi/>
        <w:jc w:val="both"/>
        <w:rPr>
          <w:ins w:id="853" w:author="Mostafa Fazli" w:date="2022-06-24T20:34:00Z"/>
          <w:rFonts w:asciiTheme="minorBidi" w:hAnsiTheme="minorBidi" w:cs="B Nazanin"/>
          <w:rtl/>
          <w:lang w:bidi="fa-IR"/>
        </w:rPr>
      </w:pPr>
      <w:ins w:id="854" w:author="Mostafa Fazli" w:date="2022-06-24T20:42:00Z">
        <w:r>
          <w:rPr>
            <w:rFonts w:asciiTheme="minorBidi" w:hAnsiTheme="minorBidi" w:cs="B Nazanin" w:hint="cs"/>
            <w:rtl/>
            <w:lang w:bidi="fa-IR"/>
          </w:rPr>
          <w:t xml:space="preserve">این فرآیند </w:t>
        </w:r>
      </w:ins>
      <w:ins w:id="855" w:author="Mostafa Fazli" w:date="2022-06-24T20:43:00Z">
        <w:r>
          <w:rPr>
            <w:rFonts w:asciiTheme="minorBidi" w:hAnsiTheme="minorBidi" w:cs="B Nazanin" w:hint="cs"/>
            <w:rtl/>
            <w:lang w:bidi="fa-IR"/>
          </w:rPr>
          <w:t xml:space="preserve">همانند قسمت قبلی انجام می شود با این تفاوت که تابع </w:t>
        </w:r>
        <w:r>
          <w:rPr>
            <w:rFonts w:asciiTheme="minorBidi" w:hAnsiTheme="minorBidi" w:cs="B Nazanin"/>
            <w:lang w:bidi="fa-IR"/>
          </w:rPr>
          <w:t>deleteFunction</w:t>
        </w:r>
      </w:ins>
      <w:ins w:id="856" w:author="Mostafa Fazli" w:date="2022-06-24T20:44:00Z">
        <w:r w:rsidR="00BC1B9D">
          <w:rPr>
            <w:rFonts w:asciiTheme="minorBidi" w:hAnsiTheme="minorBidi" w:cs="B Nazanin" w:hint="cs"/>
            <w:rtl/>
            <w:lang w:bidi="fa-IR"/>
          </w:rPr>
          <w:t xml:space="preserve"> فراخوانی می‌شود و با استفاده از کتابخانه تاب</w:t>
        </w:r>
      </w:ins>
      <w:ins w:id="857" w:author="Mostafa Fazli" w:date="2022-06-24T20:45:00Z">
        <w:r w:rsidR="00BC1B9D">
          <w:rPr>
            <w:rFonts w:asciiTheme="minorBidi" w:hAnsiTheme="minorBidi" w:cs="B Nazanin" w:hint="cs"/>
            <w:rtl/>
            <w:lang w:bidi="fa-IR"/>
          </w:rPr>
          <w:t xml:space="preserve">ع </w:t>
        </w:r>
        <w:r w:rsidR="00BC1B9D">
          <w:rPr>
            <w:rFonts w:asciiTheme="minorBidi" w:hAnsiTheme="minorBidi" w:cs="B Nazanin"/>
            <w:lang w:bidi="fa-IR"/>
          </w:rPr>
          <w:t>removeKey</w:t>
        </w:r>
        <w:r w:rsidR="00BC1B9D">
          <w:rPr>
            <w:rFonts w:asciiTheme="minorBidi" w:hAnsiTheme="minorBidi" w:cs="B Nazanin" w:hint="cs"/>
            <w:rtl/>
            <w:lang w:bidi="fa-IR"/>
          </w:rPr>
          <w:t xml:space="preserve"> موجود در فایل </w:t>
        </w:r>
      </w:ins>
      <w:ins w:id="858" w:author="Mostafa Fazli" w:date="2022-06-24T21:00:00Z">
        <w:r w:rsidR="0044509F">
          <w:rPr>
            <w:rFonts w:asciiTheme="minorBidi" w:hAnsiTheme="minorBidi" w:cs="B Nazanin"/>
            <w:lang w:bidi="fa-IR"/>
          </w:rPr>
          <w:t>delete</w:t>
        </w:r>
      </w:ins>
      <w:ins w:id="859" w:author="Mostafa Fazli" w:date="2022-06-24T20:45:00Z">
        <w:r w:rsidR="00BC1B9D">
          <w:rPr>
            <w:rFonts w:asciiTheme="minorBidi" w:hAnsiTheme="minorBidi" w:cs="B Nazanin"/>
            <w:lang w:bidi="fa-IR"/>
          </w:rPr>
          <w:t>.cpp</w:t>
        </w:r>
        <w:r w:rsidR="00BC1B9D">
          <w:rPr>
            <w:rFonts w:asciiTheme="minorBidi" w:hAnsiTheme="minorBidi" w:cs="B Nazanin" w:hint="cs"/>
            <w:rtl/>
            <w:lang w:bidi="fa-IR"/>
          </w:rPr>
          <w:t xml:space="preserve"> فراخوانی می‌شود.</w:t>
        </w:r>
      </w:ins>
    </w:p>
    <w:p w14:paraId="6E1EBB23" w14:textId="5CA35037" w:rsidR="00AA57FF" w:rsidRDefault="00AA57FF" w:rsidP="00AA57FF">
      <w:pPr>
        <w:bidi/>
        <w:jc w:val="both"/>
        <w:rPr>
          <w:ins w:id="860" w:author="Mostafa Fazli" w:date="2022-06-24T20:37:00Z"/>
          <w:rFonts w:asciiTheme="minorBidi" w:hAnsiTheme="minorBidi" w:cs="B Nazanin"/>
          <w:rtl/>
          <w:lang w:bidi="fa-IR"/>
        </w:rPr>
      </w:pPr>
      <w:ins w:id="861" w:author="Mostafa Fazli" w:date="2022-06-24T20:36:00Z">
        <w:r>
          <w:rPr>
            <w:rFonts w:asciiTheme="minorBidi" w:hAnsiTheme="minorBidi" w:cs="B Nazanin" w:hint="cs"/>
            <w:rtl/>
            <w:lang w:bidi="fa-IR"/>
          </w:rPr>
          <w:t xml:space="preserve">فرآیند حذف یک کلید از درخت همانند فرآیند افزودن یک </w:t>
        </w:r>
      </w:ins>
      <w:ins w:id="862" w:author="Mostafa Fazli" w:date="2022-06-24T20:37:00Z">
        <w:r>
          <w:rPr>
            <w:rFonts w:asciiTheme="minorBidi" w:hAnsiTheme="minorBidi" w:cs="B Nazanin" w:hint="cs"/>
            <w:rtl/>
            <w:lang w:bidi="fa-IR"/>
          </w:rPr>
          <w:t>کلید</w:t>
        </w:r>
      </w:ins>
      <w:ins w:id="863" w:author="Mostafa Fazli" w:date="2022-06-24T20:36:00Z">
        <w:r>
          <w:rPr>
            <w:rFonts w:asciiTheme="minorBidi" w:hAnsiTheme="minorBidi" w:cs="B Nazanin" w:hint="cs"/>
            <w:rtl/>
            <w:lang w:bidi="fa-IR"/>
          </w:rPr>
          <w:t xml:space="preserve"> به درخت انجام می‌شود؛ منظور از این جمله این است که هنگامی که ما یک </w:t>
        </w:r>
      </w:ins>
      <w:ins w:id="864" w:author="Mostafa Fazli" w:date="2022-06-24T20:37:00Z">
        <w:r>
          <w:rPr>
            <w:rFonts w:asciiTheme="minorBidi" w:hAnsiTheme="minorBidi" w:cs="B Nazanin" w:hint="cs"/>
            <w:rtl/>
            <w:lang w:bidi="fa-IR"/>
          </w:rPr>
          <w:t>کلید به درخت اضافه میکنیم، باید بررسی کنیم که درخت تناسب داشته باشد، در فرآیند حذف یک کلید از درخت نیز همواره پس از حذف باید بررسی کنیم که آیا با حذف این کلید از درخت، نود خود کلید حذف شده یا نود والد آن نیاز به تغییر دارند یا خیر؟</w:t>
        </w:r>
      </w:ins>
    </w:p>
    <w:p w14:paraId="0049438C" w14:textId="08B9797D" w:rsidR="00AA57FF" w:rsidRDefault="00AA57FF" w:rsidP="00AA57FF">
      <w:pPr>
        <w:bidi/>
        <w:jc w:val="both"/>
        <w:rPr>
          <w:ins w:id="865" w:author="Mostafa Fazli" w:date="2022-06-24T20:38:00Z"/>
          <w:rFonts w:asciiTheme="minorBidi" w:hAnsiTheme="minorBidi" w:cs="B Nazanin"/>
          <w:rtl/>
          <w:lang w:bidi="fa-IR"/>
        </w:rPr>
      </w:pPr>
      <w:ins w:id="866" w:author="Mostafa Fazli" w:date="2022-06-24T20:37:00Z">
        <w:r>
          <w:rPr>
            <w:rFonts w:asciiTheme="minorBidi" w:hAnsiTheme="minorBidi" w:cs="B Nazanin" w:hint="cs"/>
            <w:rtl/>
            <w:lang w:bidi="fa-IR"/>
          </w:rPr>
          <w:t xml:space="preserve">اگر </w:t>
        </w:r>
      </w:ins>
      <w:ins w:id="867" w:author="Mostafa Fazli" w:date="2022-06-24T20:38:00Z">
        <w:r>
          <w:rPr>
            <w:rFonts w:asciiTheme="minorBidi" w:hAnsiTheme="minorBidi" w:cs="B Nazanin" w:hint="cs"/>
            <w:rtl/>
            <w:lang w:bidi="fa-IR"/>
          </w:rPr>
          <w:t xml:space="preserve">این کلید در نود والد نیز تکرار شده باشد، باید از نود والد نیز حذف شود و اگر از نود والد حذف شود، آیا باید اشاره‌گر مربوط به آن به </w:t>
        </w:r>
        <w:r w:rsidR="00815585">
          <w:rPr>
            <w:rFonts w:asciiTheme="minorBidi" w:hAnsiTheme="minorBidi" w:cs="B Nazanin" w:hint="cs"/>
            <w:rtl/>
            <w:lang w:bidi="fa-IR"/>
          </w:rPr>
          <w:t>کلید دیگری اشاره کند و اگر آری، آن کلید کدام کلید است.</w:t>
        </w:r>
      </w:ins>
    </w:p>
    <w:p w14:paraId="4E766CCD" w14:textId="7589C1A0" w:rsidR="00815585" w:rsidRDefault="00815585" w:rsidP="00815585">
      <w:pPr>
        <w:bidi/>
        <w:jc w:val="both"/>
        <w:rPr>
          <w:ins w:id="868" w:author="Mostafa Fazli" w:date="2022-06-24T20:40:00Z"/>
          <w:rFonts w:asciiTheme="minorBidi" w:hAnsiTheme="minorBidi" w:cs="B Nazanin"/>
          <w:rtl/>
          <w:lang w:bidi="fa-IR"/>
        </w:rPr>
      </w:pPr>
      <w:ins w:id="869" w:author="Mostafa Fazli" w:date="2022-06-24T20:39:00Z">
        <w:r>
          <w:rPr>
            <w:rFonts w:asciiTheme="minorBidi" w:hAnsiTheme="minorBidi" w:cs="B Nazanin" w:hint="cs"/>
            <w:rtl/>
            <w:lang w:bidi="fa-IR"/>
          </w:rPr>
          <w:t>همچنین در فرآیند حذف یک کلید، ممکن است یک نود به طور کامل حذف شود و در این صورت باید نود والد آن نیز تغییر کند و گاهی این تغییرات اینقدر وابسته هستند که تا نود ریشه نیز تغییر خواهد کرد.</w:t>
        </w:r>
      </w:ins>
    </w:p>
    <w:p w14:paraId="40D618FA" w14:textId="2E933977" w:rsidR="00815585" w:rsidRDefault="00815585" w:rsidP="00815585">
      <w:pPr>
        <w:bidi/>
        <w:jc w:val="both"/>
        <w:rPr>
          <w:ins w:id="870" w:author="Mostafa Fazli" w:date="2022-06-24T20:40:00Z"/>
          <w:rFonts w:asciiTheme="minorBidi" w:hAnsiTheme="minorBidi" w:cs="B Nazanin"/>
          <w:rtl/>
          <w:lang w:bidi="fa-IR"/>
        </w:rPr>
      </w:pPr>
      <w:ins w:id="871" w:author="Mostafa Fazli" w:date="2022-06-24T20:40:00Z">
        <w:r>
          <w:rPr>
            <w:rFonts w:asciiTheme="minorBidi" w:hAnsiTheme="minorBidi" w:cs="B Nazanin" w:hint="cs"/>
            <w:rtl/>
            <w:lang w:bidi="fa-IR"/>
          </w:rPr>
          <w:t>به طور خلاصه، همانند الگوریتم مذکور در فرآیند افزودن یک کلید به درخت، حذف یک کلید نیز صورت میگیرد و درخت بهینه خواهد شد.</w:t>
        </w:r>
      </w:ins>
    </w:p>
    <w:p w14:paraId="6110441C" w14:textId="3637C424" w:rsidR="00815585" w:rsidRDefault="00815585" w:rsidP="00815585">
      <w:pPr>
        <w:bidi/>
        <w:jc w:val="both"/>
        <w:rPr>
          <w:ins w:id="872" w:author="Mostafa Fazli" w:date="2022-06-24T20:40:00Z"/>
          <w:rFonts w:asciiTheme="minorBidi" w:hAnsiTheme="minorBidi" w:cs="B Nazanin"/>
          <w:rtl/>
          <w:lang w:bidi="fa-IR"/>
        </w:rPr>
      </w:pPr>
      <w:ins w:id="873" w:author="Mostafa Fazli" w:date="2022-06-24T20:40:00Z">
        <w:r>
          <w:rPr>
            <w:rFonts w:asciiTheme="minorBidi" w:hAnsiTheme="minorBidi" w:cs="B Nazanin" w:hint="cs"/>
            <w:rtl/>
            <w:lang w:bidi="fa-IR"/>
          </w:rPr>
          <w:t>پس از حذف کلید و تغییر در ساختار درخت، درخت نمایش داده خواهد شد.</w:t>
        </w:r>
      </w:ins>
    </w:p>
    <w:p w14:paraId="146C7B76" w14:textId="33B14D07" w:rsidR="00815585" w:rsidRDefault="00815585" w:rsidP="00815585">
      <w:pPr>
        <w:bidi/>
        <w:jc w:val="both"/>
        <w:rPr>
          <w:ins w:id="874" w:author="Mostafa Fazli" w:date="2022-06-24T20:40:00Z"/>
          <w:rFonts w:asciiTheme="minorBidi" w:hAnsiTheme="minorBidi" w:cs="B Nazanin"/>
          <w:rtl/>
          <w:lang w:bidi="fa-IR"/>
        </w:rPr>
      </w:pPr>
    </w:p>
    <w:p w14:paraId="33E4D1E5" w14:textId="0BED2BD7" w:rsidR="00815585" w:rsidRDefault="00815585" w:rsidP="00815585">
      <w:pPr>
        <w:bidi/>
        <w:jc w:val="both"/>
        <w:rPr>
          <w:ins w:id="875" w:author="Mostafa Fazli" w:date="2022-06-24T20:41:00Z"/>
          <w:rFonts w:asciiTheme="minorBidi" w:hAnsiTheme="minorBidi" w:cs="B Nazanin"/>
          <w:b/>
          <w:bCs/>
          <w:sz w:val="32"/>
          <w:szCs w:val="32"/>
          <w:rtl/>
          <w:lang w:bidi="fa-IR"/>
        </w:rPr>
      </w:pPr>
      <w:ins w:id="876" w:author="Mostafa Fazli" w:date="2022-06-24T20:40:00Z">
        <w:r w:rsidRPr="00815585">
          <w:rPr>
            <w:rFonts w:asciiTheme="minorBidi" w:hAnsiTheme="minorBidi" w:cs="B Nazanin" w:hint="eastAsia"/>
            <w:b/>
            <w:bCs/>
            <w:sz w:val="32"/>
            <w:szCs w:val="32"/>
            <w:rtl/>
            <w:lang w:bidi="fa-IR"/>
            <w:rPrChange w:id="877" w:author="Mostafa Fazli" w:date="2022-06-24T20:41:00Z">
              <w:rPr>
                <w:rFonts w:asciiTheme="minorBidi" w:hAnsiTheme="minorBidi" w:cs="B Nazanin" w:hint="eastAsia"/>
                <w:rtl/>
                <w:lang w:bidi="fa-IR"/>
              </w:rPr>
            </w:rPrChange>
          </w:rPr>
          <w:t>فرآ</w:t>
        </w:r>
        <w:r w:rsidRPr="00815585">
          <w:rPr>
            <w:rFonts w:asciiTheme="minorBidi" w:hAnsiTheme="minorBidi" w:cs="B Nazanin" w:hint="cs"/>
            <w:b/>
            <w:bCs/>
            <w:sz w:val="32"/>
            <w:szCs w:val="32"/>
            <w:rtl/>
            <w:lang w:bidi="fa-IR"/>
            <w:rPrChange w:id="878" w:author="Mostafa Fazli" w:date="2022-06-24T20:41:00Z">
              <w:rPr>
                <w:rFonts w:asciiTheme="minorBidi" w:hAnsiTheme="minorBidi" w:cs="B Nazanin" w:hint="cs"/>
                <w:rtl/>
                <w:lang w:bidi="fa-IR"/>
              </w:rPr>
            </w:rPrChange>
          </w:rPr>
          <w:t>ی</w:t>
        </w:r>
      </w:ins>
      <w:ins w:id="879" w:author="Mostafa Fazli" w:date="2022-06-24T20:41:00Z">
        <w:r w:rsidRPr="00815585">
          <w:rPr>
            <w:rFonts w:asciiTheme="minorBidi" w:hAnsiTheme="minorBidi" w:cs="B Nazanin" w:hint="eastAsia"/>
            <w:b/>
            <w:bCs/>
            <w:sz w:val="32"/>
            <w:szCs w:val="32"/>
            <w:rtl/>
            <w:lang w:bidi="fa-IR"/>
            <w:rPrChange w:id="880" w:author="Mostafa Fazli" w:date="2022-06-24T20:41:00Z">
              <w:rPr>
                <w:rFonts w:asciiTheme="minorBidi" w:hAnsiTheme="minorBidi" w:cs="B Nazanin" w:hint="eastAsia"/>
                <w:rtl/>
                <w:lang w:bidi="fa-IR"/>
              </w:rPr>
            </w:rPrChange>
          </w:rPr>
          <w:t>ند</w:t>
        </w:r>
        <w:r w:rsidRPr="00815585">
          <w:rPr>
            <w:rFonts w:asciiTheme="minorBidi" w:hAnsiTheme="minorBidi" w:cs="B Nazanin"/>
            <w:b/>
            <w:bCs/>
            <w:sz w:val="32"/>
            <w:szCs w:val="32"/>
            <w:rtl/>
            <w:lang w:bidi="fa-IR"/>
            <w:rPrChange w:id="881" w:author="Mostafa Fazli" w:date="2022-06-24T20:41:00Z">
              <w:rPr>
                <w:rFonts w:asciiTheme="minorBidi" w:hAnsiTheme="minorBidi" w:cs="B Nazanin"/>
                <w:rtl/>
                <w:lang w:bidi="fa-IR"/>
              </w:rPr>
            </w:rPrChange>
          </w:rPr>
          <w:t xml:space="preserve"> </w:t>
        </w:r>
        <w:r w:rsidRPr="00815585">
          <w:rPr>
            <w:rFonts w:asciiTheme="minorBidi" w:hAnsiTheme="minorBidi" w:cs="B Nazanin" w:hint="eastAsia"/>
            <w:b/>
            <w:bCs/>
            <w:sz w:val="32"/>
            <w:szCs w:val="32"/>
            <w:rtl/>
            <w:lang w:bidi="fa-IR"/>
            <w:rPrChange w:id="882" w:author="Mostafa Fazli" w:date="2022-06-24T20:41:00Z">
              <w:rPr>
                <w:rFonts w:asciiTheme="minorBidi" w:hAnsiTheme="minorBidi" w:cs="B Nazanin" w:hint="eastAsia"/>
                <w:rtl/>
                <w:lang w:bidi="fa-IR"/>
              </w:rPr>
            </w:rPrChange>
          </w:rPr>
          <w:t>جستجو</w:t>
        </w:r>
        <w:r w:rsidRPr="00815585">
          <w:rPr>
            <w:rFonts w:asciiTheme="minorBidi" w:hAnsiTheme="minorBidi" w:cs="B Nazanin"/>
            <w:b/>
            <w:bCs/>
            <w:sz w:val="32"/>
            <w:szCs w:val="32"/>
            <w:rtl/>
            <w:lang w:bidi="fa-IR"/>
            <w:rPrChange w:id="883" w:author="Mostafa Fazli" w:date="2022-06-24T20:41:00Z">
              <w:rPr>
                <w:rFonts w:asciiTheme="minorBidi" w:hAnsiTheme="minorBidi" w:cs="B Nazanin"/>
                <w:rtl/>
                <w:lang w:bidi="fa-IR"/>
              </w:rPr>
            </w:rPrChange>
          </w:rPr>
          <w:t xml:space="preserve"> </w:t>
        </w:r>
        <w:r w:rsidRPr="00815585">
          <w:rPr>
            <w:rFonts w:asciiTheme="minorBidi" w:hAnsiTheme="minorBidi" w:cs="B Nazanin" w:hint="eastAsia"/>
            <w:b/>
            <w:bCs/>
            <w:sz w:val="32"/>
            <w:szCs w:val="32"/>
            <w:rtl/>
            <w:lang w:bidi="fa-IR"/>
            <w:rPrChange w:id="884" w:author="Mostafa Fazli" w:date="2022-06-24T20:41:00Z">
              <w:rPr>
                <w:rFonts w:asciiTheme="minorBidi" w:hAnsiTheme="minorBidi" w:cs="B Nazanin" w:hint="eastAsia"/>
                <w:rtl/>
                <w:lang w:bidi="fa-IR"/>
              </w:rPr>
            </w:rPrChange>
          </w:rPr>
          <w:t>در</w:t>
        </w:r>
        <w:r w:rsidRPr="00815585">
          <w:rPr>
            <w:rFonts w:asciiTheme="minorBidi" w:hAnsiTheme="minorBidi" w:cs="B Nazanin"/>
            <w:b/>
            <w:bCs/>
            <w:sz w:val="32"/>
            <w:szCs w:val="32"/>
            <w:rtl/>
            <w:lang w:bidi="fa-IR"/>
            <w:rPrChange w:id="885" w:author="Mostafa Fazli" w:date="2022-06-24T20:41:00Z">
              <w:rPr>
                <w:rFonts w:asciiTheme="minorBidi" w:hAnsiTheme="minorBidi" w:cs="B Nazanin"/>
                <w:rtl/>
                <w:lang w:bidi="fa-IR"/>
              </w:rPr>
            </w:rPrChange>
          </w:rPr>
          <w:t xml:space="preserve"> </w:t>
        </w:r>
        <w:r w:rsidRPr="00815585">
          <w:rPr>
            <w:rFonts w:asciiTheme="minorBidi" w:hAnsiTheme="minorBidi" w:cs="B Nazanin" w:hint="eastAsia"/>
            <w:b/>
            <w:bCs/>
            <w:sz w:val="32"/>
            <w:szCs w:val="32"/>
            <w:rtl/>
            <w:lang w:bidi="fa-IR"/>
            <w:rPrChange w:id="886" w:author="Mostafa Fazli" w:date="2022-06-24T20:41:00Z">
              <w:rPr>
                <w:rFonts w:asciiTheme="minorBidi" w:hAnsiTheme="minorBidi" w:cs="B Nazanin" w:hint="eastAsia"/>
                <w:rtl/>
                <w:lang w:bidi="fa-IR"/>
              </w:rPr>
            </w:rPrChange>
          </w:rPr>
          <w:t>درخت</w:t>
        </w:r>
      </w:ins>
    </w:p>
    <w:p w14:paraId="24B7A0C3" w14:textId="60BBB64A" w:rsidR="00815585" w:rsidRDefault="00815585" w:rsidP="00815585">
      <w:pPr>
        <w:bidi/>
        <w:jc w:val="both"/>
        <w:rPr>
          <w:ins w:id="887" w:author="Mostafa Fazli" w:date="2022-06-24T20:50:00Z"/>
          <w:rFonts w:asciiTheme="minorBidi" w:hAnsiTheme="minorBidi" w:cs="B Nazanin"/>
          <w:rtl/>
          <w:lang w:bidi="fa-IR"/>
        </w:rPr>
      </w:pPr>
      <w:ins w:id="888" w:author="Mostafa Fazli" w:date="2022-06-24T20:41:00Z">
        <w:r w:rsidRPr="00815585">
          <w:rPr>
            <w:rFonts w:asciiTheme="minorBidi" w:hAnsiTheme="minorBidi" w:cs="B Nazanin" w:hint="eastAsia"/>
            <w:rtl/>
            <w:lang w:bidi="fa-IR"/>
            <w:rPrChange w:id="889" w:author="Mostafa Fazli" w:date="2022-06-24T20:41:00Z">
              <w:rPr>
                <w:rFonts w:asciiTheme="minorBidi" w:hAnsiTheme="minorBidi" w:cs="B Nazanin" w:hint="eastAsia"/>
                <w:b/>
                <w:bCs/>
                <w:sz w:val="32"/>
                <w:szCs w:val="32"/>
                <w:rtl/>
                <w:lang w:bidi="fa-IR"/>
              </w:rPr>
            </w:rPrChange>
          </w:rPr>
          <w:t>فرآ</w:t>
        </w:r>
        <w:r w:rsidRPr="00815585">
          <w:rPr>
            <w:rFonts w:asciiTheme="minorBidi" w:hAnsiTheme="minorBidi" w:cs="B Nazanin" w:hint="cs"/>
            <w:rtl/>
            <w:lang w:bidi="fa-IR"/>
            <w:rPrChange w:id="890" w:author="Mostafa Fazli" w:date="2022-06-24T20:41:00Z">
              <w:rPr>
                <w:rFonts w:asciiTheme="minorBidi" w:hAnsiTheme="minorBidi" w:cs="B Nazanin" w:hint="cs"/>
                <w:b/>
                <w:bCs/>
                <w:sz w:val="32"/>
                <w:szCs w:val="32"/>
                <w:rtl/>
                <w:lang w:bidi="fa-IR"/>
              </w:rPr>
            </w:rPrChange>
          </w:rPr>
          <w:t>ی</w:t>
        </w:r>
        <w:r w:rsidRPr="00815585">
          <w:rPr>
            <w:rFonts w:asciiTheme="minorBidi" w:hAnsiTheme="minorBidi" w:cs="B Nazanin" w:hint="eastAsia"/>
            <w:rtl/>
            <w:lang w:bidi="fa-IR"/>
            <w:rPrChange w:id="891" w:author="Mostafa Fazli" w:date="2022-06-24T20:41:00Z">
              <w:rPr>
                <w:rFonts w:asciiTheme="minorBidi" w:hAnsiTheme="minorBidi" w:cs="B Nazanin" w:hint="eastAsia"/>
                <w:b/>
                <w:bCs/>
                <w:sz w:val="32"/>
                <w:szCs w:val="32"/>
                <w:rtl/>
                <w:lang w:bidi="fa-IR"/>
              </w:rPr>
            </w:rPrChange>
          </w:rPr>
          <w:t>ند</w:t>
        </w:r>
        <w:r w:rsidRPr="00815585">
          <w:rPr>
            <w:rFonts w:asciiTheme="minorBidi" w:hAnsiTheme="minorBidi" w:cs="B Nazanin"/>
            <w:rtl/>
            <w:lang w:bidi="fa-IR"/>
            <w:rPrChange w:id="892" w:author="Mostafa Fazli" w:date="2022-06-24T20:41:00Z">
              <w:rPr>
                <w:rFonts w:asciiTheme="minorBidi" w:hAnsiTheme="minorBidi" w:cs="B Nazanin"/>
                <w:b/>
                <w:bCs/>
                <w:sz w:val="32"/>
                <w:szCs w:val="32"/>
                <w:rtl/>
                <w:lang w:bidi="fa-IR"/>
              </w:rPr>
            </w:rPrChange>
          </w:rPr>
          <w:t xml:space="preserve"> </w:t>
        </w:r>
        <w:r>
          <w:rPr>
            <w:rFonts w:asciiTheme="minorBidi" w:hAnsiTheme="minorBidi" w:cs="B Nazanin" w:hint="cs"/>
            <w:rtl/>
            <w:lang w:bidi="fa-IR"/>
          </w:rPr>
          <w:t>جستجو در درخت به صورت ساده انجام می‌شود،</w:t>
        </w:r>
      </w:ins>
      <w:ins w:id="893" w:author="Mostafa Fazli" w:date="2022-06-24T20:58:00Z">
        <w:r w:rsidR="00D17AAD">
          <w:rPr>
            <w:rFonts w:asciiTheme="minorBidi" w:hAnsiTheme="minorBidi" w:cs="B Nazanin" w:hint="cs"/>
            <w:rtl/>
            <w:lang w:bidi="fa-IR"/>
          </w:rPr>
          <w:t xml:space="preserve"> برای جستجو یک کلید در صفحه ابتدایی، عدد 4 را وارد کنید و کلید مورد نظر را به برنامه بدهید. روند آن </w:t>
        </w:r>
      </w:ins>
      <w:ins w:id="894" w:author="Mostafa Fazli" w:date="2022-06-24T20:41:00Z">
        <w:r>
          <w:rPr>
            <w:rFonts w:asciiTheme="minorBidi" w:hAnsiTheme="minorBidi" w:cs="B Nazanin" w:hint="cs"/>
            <w:rtl/>
            <w:lang w:bidi="fa-IR"/>
          </w:rPr>
          <w:t xml:space="preserve"> همانند قسمت های قبلی با استفاده از</w:t>
        </w:r>
      </w:ins>
      <w:ins w:id="895" w:author="Mostafa Fazli" w:date="2022-06-24T20:42:00Z">
        <w:r>
          <w:rPr>
            <w:rFonts w:asciiTheme="minorBidi" w:hAnsiTheme="minorBidi" w:cs="B Nazanin"/>
            <w:lang w:bidi="fa-IR"/>
          </w:rPr>
          <w:t xml:space="preserve"> </w:t>
        </w:r>
        <w:r>
          <w:rPr>
            <w:rFonts w:asciiTheme="minorBidi" w:hAnsiTheme="minorBidi" w:cs="B Nazanin" w:hint="cs"/>
            <w:rtl/>
            <w:lang w:bidi="fa-IR"/>
          </w:rPr>
          <w:t xml:space="preserve">تابع </w:t>
        </w:r>
        <w:r>
          <w:rPr>
            <w:rFonts w:asciiTheme="minorBidi" w:hAnsiTheme="minorBidi" w:cs="B Nazanin"/>
            <w:lang w:bidi="fa-IR"/>
          </w:rPr>
          <w:t>searchFunction</w:t>
        </w:r>
        <w:r>
          <w:rPr>
            <w:rFonts w:asciiTheme="minorBidi" w:hAnsiTheme="minorBidi" w:cs="B Nazanin" w:hint="cs"/>
            <w:rtl/>
            <w:lang w:bidi="fa-IR"/>
          </w:rPr>
          <w:t xml:space="preserve"> در ابتدا و سپس با استفاده</w:t>
        </w:r>
      </w:ins>
      <w:ins w:id="896" w:author="Mostafa Fazli" w:date="2022-06-24T20:41:00Z">
        <w:r>
          <w:rPr>
            <w:rFonts w:asciiTheme="minorBidi" w:hAnsiTheme="minorBidi" w:cs="B Nazanin" w:hint="cs"/>
            <w:rtl/>
            <w:lang w:bidi="fa-IR"/>
          </w:rPr>
          <w:t xml:space="preserve"> کتابخانه شخص</w:t>
        </w:r>
      </w:ins>
      <w:ins w:id="897" w:author="Mostafa Fazli" w:date="2022-06-24T20:42:00Z">
        <w:r>
          <w:rPr>
            <w:rFonts w:asciiTheme="minorBidi" w:hAnsiTheme="minorBidi" w:cs="B Nazanin" w:hint="cs"/>
            <w:rtl/>
            <w:lang w:bidi="fa-IR"/>
          </w:rPr>
          <w:t xml:space="preserve">ی نوشته شده تابع مخصوص به آن در </w:t>
        </w:r>
      </w:ins>
      <w:ins w:id="898" w:author="Mostafa Fazli" w:date="2022-06-24T20:49:00Z">
        <w:r w:rsidR="0004095D">
          <w:rPr>
            <w:rFonts w:asciiTheme="minorBidi" w:hAnsiTheme="minorBidi" w:cs="B Nazanin" w:hint="cs"/>
            <w:rtl/>
            <w:lang w:bidi="fa-IR"/>
          </w:rPr>
          <w:t xml:space="preserve">فایل </w:t>
        </w:r>
        <w:r w:rsidR="0004095D">
          <w:rPr>
            <w:rFonts w:asciiTheme="minorBidi" w:hAnsiTheme="minorBidi" w:cs="B Nazanin"/>
            <w:lang w:bidi="fa-IR"/>
          </w:rPr>
          <w:t>search.cpp</w:t>
        </w:r>
        <w:r w:rsidR="0004095D">
          <w:rPr>
            <w:rFonts w:asciiTheme="minorBidi" w:hAnsiTheme="minorBidi" w:cs="B Nazanin" w:hint="cs"/>
            <w:rtl/>
            <w:lang w:bidi="fa-IR"/>
          </w:rPr>
          <w:t xml:space="preserve"> خواهیم رفت و با استفاده از </w:t>
        </w:r>
        <w:r w:rsidR="0004095D">
          <w:rPr>
            <w:rFonts w:asciiTheme="minorBidi" w:hAnsiTheme="minorBidi" w:cs="B Nazanin"/>
            <w:lang w:bidi="fa-IR"/>
          </w:rPr>
          <w:t>binary search</w:t>
        </w:r>
        <w:r w:rsidR="0004095D">
          <w:rPr>
            <w:rFonts w:asciiTheme="minorBidi" w:hAnsiTheme="minorBidi" w:cs="B Nazanin" w:hint="cs"/>
            <w:rtl/>
            <w:lang w:bidi="fa-IR"/>
          </w:rPr>
          <w:t xml:space="preserve"> به دنبال آن کلید در درخت خواهیم پرداخت، در صورتی که درخت خالی باشد عبارت </w:t>
        </w:r>
        <w:r w:rsidR="0004095D" w:rsidRPr="0004095D">
          <w:rPr>
            <w:rFonts w:asciiTheme="minorBidi" w:hAnsiTheme="minorBidi" w:cs="B Nazanin"/>
            <w:rtl/>
            <w:lang w:bidi="fa-IR"/>
          </w:rPr>
          <w:t>"</w:t>
        </w:r>
        <w:r w:rsidR="0004095D" w:rsidRPr="0004095D">
          <w:rPr>
            <w:rFonts w:asciiTheme="minorBidi" w:hAnsiTheme="minorBidi" w:cs="B Nazanin"/>
            <w:lang w:bidi="fa-IR"/>
          </w:rPr>
          <w:t>NO Tuples Inserted yet</w:t>
        </w:r>
        <w:r w:rsidR="0004095D" w:rsidRPr="0004095D">
          <w:rPr>
            <w:rFonts w:asciiTheme="minorBidi" w:hAnsiTheme="minorBidi" w:cs="B Nazanin"/>
            <w:rtl/>
            <w:lang w:bidi="fa-IR"/>
          </w:rPr>
          <w:t>"</w:t>
        </w:r>
        <w:r w:rsidR="0004095D">
          <w:rPr>
            <w:rFonts w:asciiTheme="minorBidi" w:hAnsiTheme="minorBidi" w:cs="B Nazanin" w:hint="cs"/>
            <w:rtl/>
            <w:lang w:bidi="fa-IR"/>
          </w:rPr>
          <w:t xml:space="preserve"> را نمایش می دهیم و در صورتی که کلید در درخت موجود باشد عبارت </w:t>
        </w:r>
      </w:ins>
      <w:ins w:id="899" w:author="Mostafa Fazli" w:date="2022-06-24T20:50:00Z">
        <w:r w:rsidR="0004095D" w:rsidRPr="0004095D">
          <w:rPr>
            <w:rFonts w:asciiTheme="minorBidi" w:hAnsiTheme="minorBidi" w:cs="B Nazanin"/>
            <w:rtl/>
            <w:lang w:bidi="fa-IR"/>
          </w:rPr>
          <w:t>"</w:t>
        </w:r>
        <w:r w:rsidR="0004095D" w:rsidRPr="0004095D">
          <w:rPr>
            <w:rFonts w:asciiTheme="minorBidi" w:hAnsiTheme="minorBidi" w:cs="B Nazanin"/>
            <w:lang w:bidi="fa-IR"/>
          </w:rPr>
          <w:t>Key FOUND</w:t>
        </w:r>
        <w:r w:rsidR="0004095D" w:rsidRPr="0004095D">
          <w:rPr>
            <w:rFonts w:asciiTheme="minorBidi" w:hAnsiTheme="minorBidi" w:cs="B Nazanin"/>
            <w:rtl/>
            <w:lang w:bidi="fa-IR"/>
          </w:rPr>
          <w:t>"</w:t>
        </w:r>
        <w:r w:rsidR="0004095D">
          <w:rPr>
            <w:rFonts w:asciiTheme="minorBidi" w:hAnsiTheme="minorBidi" w:cs="B Nazanin"/>
            <w:lang w:bidi="fa-IR"/>
          </w:rPr>
          <w:t xml:space="preserve"> </w:t>
        </w:r>
        <w:r w:rsidR="0004095D">
          <w:rPr>
            <w:rFonts w:asciiTheme="minorBidi" w:hAnsiTheme="minorBidi" w:cs="B Nazanin" w:hint="cs"/>
            <w:rtl/>
            <w:lang w:bidi="fa-IR"/>
          </w:rPr>
          <w:t xml:space="preserve"> و در غیر این صورت عبارت </w:t>
        </w:r>
        <w:r w:rsidR="0004095D" w:rsidRPr="0004095D">
          <w:rPr>
            <w:rFonts w:asciiTheme="minorBidi" w:hAnsiTheme="minorBidi" w:cs="B Nazanin"/>
            <w:rtl/>
            <w:lang w:bidi="fa-IR"/>
          </w:rPr>
          <w:t>"</w:t>
        </w:r>
        <w:r w:rsidR="0004095D" w:rsidRPr="0004095D">
          <w:rPr>
            <w:rFonts w:asciiTheme="minorBidi" w:hAnsiTheme="minorBidi" w:cs="B Nazanin"/>
            <w:lang w:bidi="fa-IR"/>
          </w:rPr>
          <w:t>Key NOT FOUND</w:t>
        </w:r>
        <w:r w:rsidR="0004095D" w:rsidRPr="0004095D">
          <w:rPr>
            <w:rFonts w:asciiTheme="minorBidi" w:hAnsiTheme="minorBidi" w:cs="B Nazanin"/>
            <w:rtl/>
            <w:lang w:bidi="fa-IR"/>
          </w:rPr>
          <w:t>"</w:t>
        </w:r>
        <w:r w:rsidR="0004095D">
          <w:rPr>
            <w:rFonts w:asciiTheme="minorBidi" w:hAnsiTheme="minorBidi" w:cs="B Nazanin"/>
            <w:lang w:bidi="fa-IR"/>
          </w:rPr>
          <w:t xml:space="preserve"> </w:t>
        </w:r>
        <w:r w:rsidR="0004095D">
          <w:rPr>
            <w:rFonts w:asciiTheme="minorBidi" w:hAnsiTheme="minorBidi" w:cs="B Nazanin" w:hint="cs"/>
            <w:rtl/>
            <w:lang w:bidi="fa-IR"/>
          </w:rPr>
          <w:t xml:space="preserve"> را نمایش خواهیم داد.</w:t>
        </w:r>
      </w:ins>
    </w:p>
    <w:p w14:paraId="1D8AC10E" w14:textId="688123B1" w:rsidR="0004095D" w:rsidRDefault="0004095D" w:rsidP="0004095D">
      <w:pPr>
        <w:bidi/>
        <w:jc w:val="both"/>
        <w:rPr>
          <w:ins w:id="900" w:author="Mostafa Fazli" w:date="2022-06-24T20:53:00Z"/>
          <w:rFonts w:asciiTheme="minorBidi" w:hAnsiTheme="minorBidi" w:cs="B Nazanin"/>
          <w:rtl/>
          <w:lang w:bidi="fa-IR"/>
        </w:rPr>
      </w:pPr>
    </w:p>
    <w:p w14:paraId="3D432022" w14:textId="77777777" w:rsidR="004069CC" w:rsidRDefault="004069CC" w:rsidP="004069CC">
      <w:pPr>
        <w:bidi/>
        <w:jc w:val="both"/>
        <w:rPr>
          <w:ins w:id="901" w:author="Mostafa Fazli" w:date="2022-06-24T20:51:00Z"/>
          <w:rFonts w:asciiTheme="minorBidi" w:hAnsiTheme="minorBidi" w:cs="B Nazanin"/>
          <w:rtl/>
          <w:lang w:bidi="fa-IR"/>
        </w:rPr>
      </w:pPr>
    </w:p>
    <w:p w14:paraId="32E347C2" w14:textId="77777777" w:rsidR="0004095D" w:rsidRDefault="0004095D" w:rsidP="0004095D">
      <w:pPr>
        <w:bidi/>
        <w:jc w:val="both"/>
        <w:rPr>
          <w:ins w:id="902" w:author="Mostafa Fazli" w:date="2022-06-24T20:51:00Z"/>
          <w:rFonts w:asciiTheme="minorBidi" w:hAnsiTheme="minorBidi" w:cs="B Nazanin"/>
          <w:rtl/>
          <w:lang w:bidi="fa-IR"/>
        </w:rPr>
      </w:pPr>
    </w:p>
    <w:p w14:paraId="07A04A14" w14:textId="178CBA5F" w:rsidR="0004095D" w:rsidRDefault="0004095D" w:rsidP="0004095D">
      <w:pPr>
        <w:bidi/>
        <w:jc w:val="both"/>
        <w:rPr>
          <w:ins w:id="903" w:author="Mostafa Fazli" w:date="2022-06-24T20:51:00Z"/>
          <w:rFonts w:asciiTheme="minorBidi" w:hAnsiTheme="minorBidi" w:cs="B Nazanin"/>
          <w:b/>
          <w:bCs/>
          <w:sz w:val="32"/>
          <w:szCs w:val="32"/>
          <w:rtl/>
          <w:lang w:bidi="fa-IR"/>
        </w:rPr>
      </w:pPr>
      <w:ins w:id="904" w:author="Mostafa Fazli" w:date="2022-06-24T20:51:00Z">
        <w:r w:rsidRPr="0004095D">
          <w:rPr>
            <w:rFonts w:asciiTheme="minorBidi" w:hAnsiTheme="minorBidi" w:cs="B Nazanin" w:hint="eastAsia"/>
            <w:b/>
            <w:bCs/>
            <w:sz w:val="32"/>
            <w:szCs w:val="32"/>
            <w:rtl/>
            <w:lang w:bidi="fa-IR"/>
            <w:rPrChange w:id="905" w:author="Mostafa Fazli" w:date="2022-06-24T20:51:00Z">
              <w:rPr>
                <w:rFonts w:asciiTheme="minorBidi" w:hAnsiTheme="minorBidi" w:cs="B Nazanin" w:hint="eastAsia"/>
                <w:rtl/>
                <w:lang w:bidi="fa-IR"/>
              </w:rPr>
            </w:rPrChange>
          </w:rPr>
          <w:lastRenderedPageBreak/>
          <w:t>فرآ</w:t>
        </w:r>
        <w:r w:rsidRPr="0004095D">
          <w:rPr>
            <w:rFonts w:asciiTheme="minorBidi" w:hAnsiTheme="minorBidi" w:cs="B Nazanin" w:hint="cs"/>
            <w:b/>
            <w:bCs/>
            <w:sz w:val="32"/>
            <w:szCs w:val="32"/>
            <w:rtl/>
            <w:lang w:bidi="fa-IR"/>
            <w:rPrChange w:id="906" w:author="Mostafa Fazli" w:date="2022-06-24T20:51:00Z">
              <w:rPr>
                <w:rFonts w:asciiTheme="minorBidi" w:hAnsiTheme="minorBidi" w:cs="B Nazanin" w:hint="cs"/>
                <w:rtl/>
                <w:lang w:bidi="fa-IR"/>
              </w:rPr>
            </w:rPrChange>
          </w:rPr>
          <w:t>ی</w:t>
        </w:r>
        <w:r w:rsidRPr="0004095D">
          <w:rPr>
            <w:rFonts w:asciiTheme="minorBidi" w:hAnsiTheme="minorBidi" w:cs="B Nazanin" w:hint="eastAsia"/>
            <w:b/>
            <w:bCs/>
            <w:sz w:val="32"/>
            <w:szCs w:val="32"/>
            <w:rtl/>
            <w:lang w:bidi="fa-IR"/>
            <w:rPrChange w:id="907" w:author="Mostafa Fazli" w:date="2022-06-24T20:51:00Z">
              <w:rPr>
                <w:rFonts w:asciiTheme="minorBidi" w:hAnsiTheme="minorBidi" w:cs="B Nazanin" w:hint="eastAsia"/>
                <w:rtl/>
                <w:lang w:bidi="fa-IR"/>
              </w:rPr>
            </w:rPrChange>
          </w:rPr>
          <w:t>ند</w:t>
        </w:r>
        <w:r w:rsidRPr="0004095D">
          <w:rPr>
            <w:rFonts w:asciiTheme="minorBidi" w:hAnsiTheme="minorBidi" w:cs="B Nazanin"/>
            <w:b/>
            <w:bCs/>
            <w:sz w:val="32"/>
            <w:szCs w:val="32"/>
            <w:rtl/>
            <w:lang w:bidi="fa-IR"/>
            <w:rPrChange w:id="908" w:author="Mostafa Fazli" w:date="2022-06-24T20:51:00Z">
              <w:rPr>
                <w:rFonts w:asciiTheme="minorBidi" w:hAnsiTheme="minorBidi" w:cs="B Nazanin"/>
                <w:rtl/>
                <w:lang w:bidi="fa-IR"/>
              </w:rPr>
            </w:rPrChange>
          </w:rPr>
          <w:t xml:space="preserve"> </w:t>
        </w:r>
        <w:r w:rsidRPr="0004095D">
          <w:rPr>
            <w:rFonts w:asciiTheme="minorBidi" w:hAnsiTheme="minorBidi" w:cs="B Nazanin" w:hint="eastAsia"/>
            <w:b/>
            <w:bCs/>
            <w:sz w:val="32"/>
            <w:szCs w:val="32"/>
            <w:rtl/>
            <w:lang w:bidi="fa-IR"/>
            <w:rPrChange w:id="909" w:author="Mostafa Fazli" w:date="2022-06-24T20:51:00Z">
              <w:rPr>
                <w:rFonts w:asciiTheme="minorBidi" w:hAnsiTheme="minorBidi" w:cs="B Nazanin" w:hint="eastAsia"/>
                <w:rtl/>
                <w:lang w:bidi="fa-IR"/>
              </w:rPr>
            </w:rPrChange>
          </w:rPr>
          <w:t>نما</w:t>
        </w:r>
        <w:r w:rsidRPr="0004095D">
          <w:rPr>
            <w:rFonts w:asciiTheme="minorBidi" w:hAnsiTheme="minorBidi" w:cs="B Nazanin" w:hint="cs"/>
            <w:b/>
            <w:bCs/>
            <w:sz w:val="32"/>
            <w:szCs w:val="32"/>
            <w:rtl/>
            <w:lang w:bidi="fa-IR"/>
            <w:rPrChange w:id="910" w:author="Mostafa Fazli" w:date="2022-06-24T20:51:00Z">
              <w:rPr>
                <w:rFonts w:asciiTheme="minorBidi" w:hAnsiTheme="minorBidi" w:cs="B Nazanin" w:hint="cs"/>
                <w:rtl/>
                <w:lang w:bidi="fa-IR"/>
              </w:rPr>
            </w:rPrChange>
          </w:rPr>
          <w:t>ی</w:t>
        </w:r>
        <w:r w:rsidRPr="0004095D">
          <w:rPr>
            <w:rFonts w:asciiTheme="minorBidi" w:hAnsiTheme="minorBidi" w:cs="B Nazanin" w:hint="eastAsia"/>
            <w:b/>
            <w:bCs/>
            <w:sz w:val="32"/>
            <w:szCs w:val="32"/>
            <w:rtl/>
            <w:lang w:bidi="fa-IR"/>
            <w:rPrChange w:id="911" w:author="Mostafa Fazli" w:date="2022-06-24T20:51:00Z">
              <w:rPr>
                <w:rFonts w:asciiTheme="minorBidi" w:hAnsiTheme="minorBidi" w:cs="B Nazanin" w:hint="eastAsia"/>
                <w:rtl/>
                <w:lang w:bidi="fa-IR"/>
              </w:rPr>
            </w:rPrChange>
          </w:rPr>
          <w:t>ش</w:t>
        </w:r>
        <w:r w:rsidRPr="0004095D">
          <w:rPr>
            <w:rFonts w:asciiTheme="minorBidi" w:hAnsiTheme="minorBidi" w:cs="B Nazanin"/>
            <w:b/>
            <w:bCs/>
            <w:sz w:val="32"/>
            <w:szCs w:val="32"/>
            <w:rtl/>
            <w:lang w:bidi="fa-IR"/>
            <w:rPrChange w:id="912" w:author="Mostafa Fazli" w:date="2022-06-24T20:51:00Z">
              <w:rPr>
                <w:rFonts w:asciiTheme="minorBidi" w:hAnsiTheme="minorBidi" w:cs="B Nazanin"/>
                <w:rtl/>
                <w:lang w:bidi="fa-IR"/>
              </w:rPr>
            </w:rPrChange>
          </w:rPr>
          <w:t xml:space="preserve"> </w:t>
        </w:r>
        <w:r w:rsidRPr="0004095D">
          <w:rPr>
            <w:rFonts w:asciiTheme="minorBidi" w:hAnsiTheme="minorBidi" w:cs="B Nazanin" w:hint="eastAsia"/>
            <w:b/>
            <w:bCs/>
            <w:sz w:val="32"/>
            <w:szCs w:val="32"/>
            <w:rtl/>
            <w:lang w:bidi="fa-IR"/>
            <w:rPrChange w:id="913" w:author="Mostafa Fazli" w:date="2022-06-24T20:51:00Z">
              <w:rPr>
                <w:rFonts w:asciiTheme="minorBidi" w:hAnsiTheme="minorBidi" w:cs="B Nazanin" w:hint="eastAsia"/>
                <w:rtl/>
                <w:lang w:bidi="fa-IR"/>
              </w:rPr>
            </w:rPrChange>
          </w:rPr>
          <w:t>درخت</w:t>
        </w:r>
      </w:ins>
    </w:p>
    <w:p w14:paraId="0CD686C9" w14:textId="65BBFA45" w:rsidR="0004095D" w:rsidRDefault="0004095D" w:rsidP="0004095D">
      <w:pPr>
        <w:bidi/>
        <w:jc w:val="both"/>
        <w:rPr>
          <w:ins w:id="914" w:author="Mostafa Fazli" w:date="2022-06-24T21:01:00Z"/>
          <w:rFonts w:asciiTheme="minorBidi" w:hAnsiTheme="minorBidi" w:cs="B Nazanin"/>
          <w:rtl/>
          <w:lang w:bidi="fa-IR"/>
        </w:rPr>
      </w:pPr>
      <w:ins w:id="915" w:author="Mostafa Fazli" w:date="2022-06-24T20:51:00Z">
        <w:r>
          <w:rPr>
            <w:rFonts w:asciiTheme="minorBidi" w:hAnsiTheme="minorBidi" w:cs="B Nazanin" w:hint="cs"/>
            <w:rtl/>
            <w:lang w:bidi="fa-IR"/>
          </w:rPr>
          <w:t>نمایش</w:t>
        </w:r>
      </w:ins>
      <w:ins w:id="916" w:author="Mostafa Fazli" w:date="2022-06-24T20:59:00Z">
        <w:r w:rsidR="0044509F">
          <w:rPr>
            <w:rFonts w:asciiTheme="minorBidi" w:hAnsiTheme="minorBidi" w:cs="B Nazanin" w:hint="cs"/>
            <w:rtl/>
            <w:lang w:bidi="fa-IR"/>
          </w:rPr>
          <w:t xml:space="preserve"> مرحله ای درخت با </w:t>
        </w:r>
      </w:ins>
      <w:ins w:id="917" w:author="Mostafa Fazli" w:date="2022-06-24T20:57:00Z">
        <w:r w:rsidR="00D17AAD">
          <w:rPr>
            <w:rFonts w:asciiTheme="minorBidi" w:hAnsiTheme="minorBidi" w:cs="B Nazanin" w:hint="cs"/>
            <w:rtl/>
            <w:lang w:bidi="fa-IR"/>
          </w:rPr>
          <w:t>استفاده از</w:t>
        </w:r>
      </w:ins>
      <w:ins w:id="918" w:author="Mostafa Fazli" w:date="2022-06-24T20:58:00Z">
        <w:r w:rsidR="00D17AAD">
          <w:rPr>
            <w:rFonts w:asciiTheme="minorBidi" w:hAnsiTheme="minorBidi" w:cs="B Nazanin" w:hint="cs"/>
            <w:rtl/>
            <w:lang w:bidi="fa-IR"/>
          </w:rPr>
          <w:t xml:space="preserve"> عدد از عدد 3 انجام می‌شود، </w:t>
        </w:r>
      </w:ins>
      <w:ins w:id="919" w:author="Mostafa Fazli" w:date="2022-06-24T20:59:00Z">
        <w:r w:rsidR="0044509F">
          <w:rPr>
            <w:rFonts w:asciiTheme="minorBidi" w:hAnsiTheme="minorBidi" w:cs="B Nazanin" w:hint="cs"/>
            <w:rtl/>
            <w:lang w:bidi="fa-IR"/>
          </w:rPr>
          <w:t xml:space="preserve">روند این نمایش همانند قسمت های قبلی با استفاده از فرخوانی کتابخوانه و تابع مربوط به آن در فایل </w:t>
        </w:r>
        <w:r w:rsidR="0044509F">
          <w:rPr>
            <w:rFonts w:asciiTheme="minorBidi" w:hAnsiTheme="minorBidi" w:cs="B Nazanin"/>
            <w:lang w:bidi="fa-IR"/>
          </w:rPr>
          <w:t>displa</w:t>
        </w:r>
      </w:ins>
      <w:ins w:id="920" w:author="Mostafa Fazli" w:date="2022-06-24T21:00:00Z">
        <w:r w:rsidR="0044509F">
          <w:rPr>
            <w:rFonts w:asciiTheme="minorBidi" w:hAnsiTheme="minorBidi" w:cs="B Nazanin"/>
            <w:lang w:bidi="fa-IR"/>
          </w:rPr>
          <w:t>y.cpp</w:t>
        </w:r>
        <w:r w:rsidR="0044509F">
          <w:rPr>
            <w:rFonts w:asciiTheme="minorBidi" w:hAnsiTheme="minorBidi" w:cs="B Nazanin" w:hint="cs"/>
            <w:rtl/>
            <w:lang w:bidi="fa-IR"/>
          </w:rPr>
          <w:t xml:space="preserve"> مراجعه شده و تابع </w:t>
        </w:r>
        <w:r w:rsidR="0044509F">
          <w:rPr>
            <w:rFonts w:asciiTheme="minorBidi" w:hAnsiTheme="minorBidi" w:cs="B Nazanin"/>
            <w:lang w:bidi="fa-IR"/>
          </w:rPr>
          <w:t>display</w:t>
        </w:r>
        <w:r w:rsidR="0044509F">
          <w:rPr>
            <w:rFonts w:asciiTheme="minorBidi" w:hAnsiTheme="minorBidi" w:cs="B Nazanin" w:hint="cs"/>
            <w:rtl/>
            <w:lang w:bidi="fa-IR"/>
          </w:rPr>
          <w:t xml:space="preserve"> که پارامتر اشاره گر نود را </w:t>
        </w:r>
      </w:ins>
      <w:ins w:id="921" w:author="Mostafa Fazli" w:date="2022-06-24T21:01:00Z">
        <w:r w:rsidR="0044509F">
          <w:rPr>
            <w:rFonts w:asciiTheme="minorBidi" w:hAnsiTheme="minorBidi" w:cs="B Nazanin" w:hint="cs"/>
            <w:rtl/>
            <w:lang w:bidi="fa-IR"/>
          </w:rPr>
          <w:t>میگیرد انجام می شود.</w:t>
        </w:r>
      </w:ins>
    </w:p>
    <w:p w14:paraId="777D13D6" w14:textId="07B30D29" w:rsidR="0044509F" w:rsidRDefault="0044509F" w:rsidP="0044509F">
      <w:pPr>
        <w:bidi/>
        <w:jc w:val="both"/>
        <w:rPr>
          <w:ins w:id="922" w:author="Mostafa Fazli" w:date="2022-06-24T21:02:00Z"/>
          <w:rFonts w:asciiTheme="minorBidi" w:hAnsiTheme="minorBidi" w:cs="B Nazanin"/>
          <w:rtl/>
          <w:lang w:bidi="fa-IR"/>
        </w:rPr>
      </w:pPr>
      <w:ins w:id="923" w:author="Mostafa Fazli" w:date="2022-06-24T21:01:00Z">
        <w:r>
          <w:rPr>
            <w:rFonts w:asciiTheme="minorBidi" w:hAnsiTheme="minorBidi" w:cs="B Nazanin" w:hint="cs"/>
            <w:rtl/>
            <w:lang w:bidi="fa-IR"/>
          </w:rPr>
          <w:t>نمایش مرحله ای درخت بدین صورت انجام می‌شود که از نود ریشه در مرحله یک شروع می کنیم و سپس نود های فرزند آن که در مرحله دو</w:t>
        </w:r>
      </w:ins>
      <w:ins w:id="924" w:author="Mostafa Fazli" w:date="2022-06-24T21:02:00Z">
        <w:r>
          <w:rPr>
            <w:rFonts w:asciiTheme="minorBidi" w:hAnsiTheme="minorBidi" w:cs="B Nazanin" w:hint="cs"/>
            <w:rtl/>
            <w:lang w:bidi="fa-IR"/>
          </w:rPr>
          <w:t>م و الی آخر وجود دارند را نمایش می‌دهیم.</w:t>
        </w:r>
      </w:ins>
    </w:p>
    <w:p w14:paraId="7B0C9E68" w14:textId="30A801E8" w:rsidR="0044509F" w:rsidRDefault="0044509F" w:rsidP="0044509F">
      <w:pPr>
        <w:bidi/>
        <w:jc w:val="both"/>
        <w:rPr>
          <w:ins w:id="925" w:author="Mostafa Fazli" w:date="2022-06-24T21:02:00Z"/>
          <w:rFonts w:asciiTheme="minorBidi" w:hAnsiTheme="minorBidi" w:cs="B Nazanin"/>
          <w:rtl/>
          <w:lang w:bidi="fa-IR"/>
        </w:rPr>
      </w:pPr>
      <w:ins w:id="926" w:author="Mostafa Fazli" w:date="2022-06-24T21:02:00Z">
        <w:r>
          <w:rPr>
            <w:rFonts w:asciiTheme="minorBidi" w:hAnsiTheme="minorBidi" w:cs="B Nazanin" w:hint="cs"/>
            <w:rtl/>
            <w:lang w:bidi="fa-IR"/>
          </w:rPr>
          <w:t>این نمایش به صورت برگی برای نود والد صورت میگیرد و همانند پیمایش خطی درخت است با این تفاوت که علاوه بر پیمایش، عناصر نیز نمایش داده می‌شوند.</w:t>
        </w:r>
      </w:ins>
    </w:p>
    <w:p w14:paraId="385DF25B" w14:textId="158AC4B1" w:rsidR="0044509F" w:rsidRDefault="0044509F" w:rsidP="0044509F">
      <w:pPr>
        <w:bidi/>
        <w:jc w:val="both"/>
        <w:rPr>
          <w:ins w:id="927" w:author="Mostafa Fazli" w:date="2022-06-24T21:02:00Z"/>
          <w:rFonts w:asciiTheme="minorBidi" w:hAnsiTheme="minorBidi" w:cs="B Nazanin"/>
          <w:rtl/>
          <w:lang w:bidi="fa-IR"/>
        </w:rPr>
      </w:pPr>
    </w:p>
    <w:p w14:paraId="07A88575" w14:textId="73B4D8F5" w:rsidR="0044509F" w:rsidRDefault="0044509F" w:rsidP="0044509F">
      <w:pPr>
        <w:bidi/>
        <w:jc w:val="both"/>
        <w:rPr>
          <w:ins w:id="928" w:author="Mostafa Fazli" w:date="2022-06-24T21:03:00Z"/>
          <w:rFonts w:asciiTheme="minorBidi" w:hAnsiTheme="minorBidi" w:cs="B Nazanin"/>
          <w:b/>
          <w:bCs/>
          <w:sz w:val="32"/>
          <w:szCs w:val="32"/>
          <w:rtl/>
          <w:lang w:bidi="fa-IR"/>
        </w:rPr>
      </w:pPr>
      <w:ins w:id="929" w:author="Mostafa Fazli" w:date="2022-06-24T21:03:00Z">
        <w:r w:rsidRPr="0044509F">
          <w:rPr>
            <w:rFonts w:asciiTheme="minorBidi" w:hAnsiTheme="minorBidi" w:cs="B Nazanin" w:hint="eastAsia"/>
            <w:b/>
            <w:bCs/>
            <w:sz w:val="32"/>
            <w:szCs w:val="32"/>
            <w:rtl/>
            <w:lang w:bidi="fa-IR"/>
            <w:rPrChange w:id="930" w:author="Mostafa Fazli" w:date="2022-06-24T21:03:00Z">
              <w:rPr>
                <w:rFonts w:asciiTheme="minorBidi" w:hAnsiTheme="minorBidi" w:cs="B Nazanin" w:hint="eastAsia"/>
                <w:rtl/>
                <w:lang w:bidi="fa-IR"/>
              </w:rPr>
            </w:rPrChange>
          </w:rPr>
          <w:t>توابع</w:t>
        </w:r>
        <w:r w:rsidRPr="0044509F">
          <w:rPr>
            <w:rFonts w:asciiTheme="minorBidi" w:hAnsiTheme="minorBidi" w:cs="B Nazanin"/>
            <w:b/>
            <w:bCs/>
            <w:sz w:val="32"/>
            <w:szCs w:val="32"/>
            <w:rtl/>
            <w:lang w:bidi="fa-IR"/>
            <w:rPrChange w:id="931" w:author="Mostafa Fazli" w:date="2022-06-24T21:03:00Z">
              <w:rPr>
                <w:rFonts w:asciiTheme="minorBidi" w:hAnsiTheme="minorBidi" w:cs="B Nazanin"/>
                <w:rtl/>
                <w:lang w:bidi="fa-IR"/>
              </w:rPr>
            </w:rPrChange>
          </w:rPr>
          <w:t xml:space="preserve"> </w:t>
        </w:r>
        <w:r w:rsidRPr="0044509F">
          <w:rPr>
            <w:rFonts w:asciiTheme="minorBidi" w:hAnsiTheme="minorBidi" w:cs="B Nazanin" w:hint="eastAsia"/>
            <w:b/>
            <w:bCs/>
            <w:sz w:val="32"/>
            <w:szCs w:val="32"/>
            <w:rtl/>
            <w:lang w:bidi="fa-IR"/>
            <w:rPrChange w:id="932" w:author="Mostafa Fazli" w:date="2022-06-24T21:03:00Z">
              <w:rPr>
                <w:rFonts w:asciiTheme="minorBidi" w:hAnsiTheme="minorBidi" w:cs="B Nazanin" w:hint="eastAsia"/>
                <w:rtl/>
                <w:lang w:bidi="fa-IR"/>
              </w:rPr>
            </w:rPrChange>
          </w:rPr>
          <w:t>د</w:t>
        </w:r>
        <w:r w:rsidRPr="0044509F">
          <w:rPr>
            <w:rFonts w:asciiTheme="minorBidi" w:hAnsiTheme="minorBidi" w:cs="B Nazanin" w:hint="cs"/>
            <w:b/>
            <w:bCs/>
            <w:sz w:val="32"/>
            <w:szCs w:val="32"/>
            <w:rtl/>
            <w:lang w:bidi="fa-IR"/>
            <w:rPrChange w:id="933" w:author="Mostafa Fazli" w:date="2022-06-24T21:03:00Z">
              <w:rPr>
                <w:rFonts w:asciiTheme="minorBidi" w:hAnsiTheme="minorBidi" w:cs="B Nazanin" w:hint="cs"/>
                <w:rtl/>
                <w:lang w:bidi="fa-IR"/>
              </w:rPr>
            </w:rPrChange>
          </w:rPr>
          <w:t>ی</w:t>
        </w:r>
        <w:r w:rsidRPr="0044509F">
          <w:rPr>
            <w:rFonts w:asciiTheme="minorBidi" w:hAnsiTheme="minorBidi" w:cs="B Nazanin" w:hint="eastAsia"/>
            <w:b/>
            <w:bCs/>
            <w:sz w:val="32"/>
            <w:szCs w:val="32"/>
            <w:rtl/>
            <w:lang w:bidi="fa-IR"/>
            <w:rPrChange w:id="934" w:author="Mostafa Fazli" w:date="2022-06-24T21:03:00Z">
              <w:rPr>
                <w:rFonts w:asciiTheme="minorBidi" w:hAnsiTheme="minorBidi" w:cs="B Nazanin" w:hint="eastAsia"/>
                <w:rtl/>
                <w:lang w:bidi="fa-IR"/>
              </w:rPr>
            </w:rPrChange>
          </w:rPr>
          <w:t>گر</w:t>
        </w:r>
      </w:ins>
    </w:p>
    <w:p w14:paraId="7BF42EE7" w14:textId="1CCBD12B" w:rsidR="0044509F" w:rsidRDefault="0044509F" w:rsidP="0044509F">
      <w:pPr>
        <w:bidi/>
        <w:jc w:val="both"/>
        <w:rPr>
          <w:ins w:id="935" w:author="Mostafa Fazli" w:date="2022-06-24T21:05:00Z"/>
          <w:rFonts w:asciiTheme="minorBidi" w:hAnsiTheme="minorBidi" w:cs="B Nazanin"/>
          <w:rtl/>
          <w:lang w:bidi="fa-IR"/>
        </w:rPr>
      </w:pPr>
      <w:ins w:id="936" w:author="Mostafa Fazli" w:date="2022-06-24T21:03:00Z">
        <w:r>
          <w:rPr>
            <w:rFonts w:asciiTheme="minorBidi" w:hAnsiTheme="minorBidi" w:cs="B Nazanin" w:hint="cs"/>
            <w:rtl/>
            <w:lang w:bidi="fa-IR"/>
          </w:rPr>
          <w:t>در فایل های برنامه</w:t>
        </w:r>
      </w:ins>
      <w:ins w:id="937" w:author="Mostafa Fazli" w:date="2022-06-24T21:04:00Z">
        <w:r>
          <w:rPr>
            <w:rFonts w:asciiTheme="minorBidi" w:hAnsiTheme="minorBidi" w:cs="B Nazanin" w:hint="cs"/>
            <w:rtl/>
            <w:lang w:bidi="fa-IR"/>
          </w:rPr>
          <w:t xml:space="preserve"> مانند </w:t>
        </w:r>
        <w:r w:rsidR="002E043E">
          <w:rPr>
            <w:rFonts w:asciiTheme="minorBidi" w:hAnsiTheme="minorBidi" w:cs="B Nazanin"/>
            <w:lang w:bidi="fa-IR"/>
          </w:rPr>
          <w:t>functions.cpp</w:t>
        </w:r>
        <w:r w:rsidR="002E043E">
          <w:rPr>
            <w:rFonts w:asciiTheme="minorBidi" w:hAnsiTheme="minorBidi" w:cs="B Nazanin" w:hint="cs"/>
            <w:rtl/>
            <w:lang w:bidi="fa-IR"/>
          </w:rPr>
          <w:t xml:space="preserve"> توابعی همانند تابع بررسی کننده نود روت (</w:t>
        </w:r>
        <w:r w:rsidR="002E043E">
          <w:rPr>
            <w:rFonts w:asciiTheme="minorBidi" w:hAnsiTheme="minorBidi" w:cs="B Nazanin"/>
            <w:lang w:bidi="fa-IR"/>
          </w:rPr>
          <w:t>isRoot</w:t>
        </w:r>
        <w:r w:rsidR="002E043E">
          <w:rPr>
            <w:rFonts w:asciiTheme="minorBidi" w:hAnsiTheme="minorBidi" w:cs="B Nazanin" w:hint="cs"/>
            <w:rtl/>
            <w:lang w:bidi="fa-IR"/>
          </w:rPr>
          <w:t>)، یافتن نود والد (</w:t>
        </w:r>
        <w:r w:rsidR="002E043E">
          <w:rPr>
            <w:rFonts w:asciiTheme="minorBidi" w:hAnsiTheme="minorBidi" w:cs="B Nazanin"/>
            <w:lang w:bidi="fa-IR"/>
          </w:rPr>
          <w:t>findParent</w:t>
        </w:r>
        <w:r w:rsidR="002E043E">
          <w:rPr>
            <w:rFonts w:asciiTheme="minorBidi" w:hAnsiTheme="minorBidi" w:cs="B Nazanin" w:hint="cs"/>
            <w:rtl/>
            <w:lang w:bidi="fa-IR"/>
          </w:rPr>
          <w:t>) و... یاف</w:t>
        </w:r>
      </w:ins>
      <w:ins w:id="938" w:author="Mostafa Fazli" w:date="2022-06-24T21:05:00Z">
        <w:r w:rsidR="002E043E">
          <w:rPr>
            <w:rFonts w:asciiTheme="minorBidi" w:hAnsiTheme="minorBidi" w:cs="B Nazanin" w:hint="cs"/>
            <w:rtl/>
            <w:lang w:bidi="fa-IR"/>
          </w:rPr>
          <w:t>ت می‌شود که در توابع دیگر مورد استفاده قرار می‌گیرند.</w:t>
        </w:r>
      </w:ins>
    </w:p>
    <w:p w14:paraId="52241924" w14:textId="3A444C38" w:rsidR="002E043E" w:rsidRDefault="002E043E" w:rsidP="002E043E">
      <w:pPr>
        <w:bidi/>
        <w:jc w:val="both"/>
        <w:rPr>
          <w:ins w:id="939" w:author="Mostafa Fazli" w:date="2022-06-24T21:06:00Z"/>
          <w:rFonts w:asciiTheme="minorBidi" w:hAnsiTheme="minorBidi" w:cs="B Nazanin"/>
          <w:rtl/>
          <w:lang w:bidi="fa-IR"/>
        </w:rPr>
      </w:pPr>
      <w:ins w:id="940" w:author="Mostafa Fazli" w:date="2022-06-24T21:05:00Z">
        <w:r>
          <w:rPr>
            <w:rFonts w:asciiTheme="minorBidi" w:hAnsiTheme="minorBidi" w:cs="B Nazanin" w:hint="cs"/>
            <w:rtl/>
            <w:lang w:bidi="fa-IR"/>
          </w:rPr>
          <w:t>همگی این توابع به دلیل اشتراک استفاده در یک فایل جدا آمده‌اند و با استفاده از کتابخانه، دسترس‌پ</w:t>
        </w:r>
      </w:ins>
      <w:ins w:id="941" w:author="Mostafa Fazli" w:date="2022-06-24T21:06:00Z">
        <w:r>
          <w:rPr>
            <w:rFonts w:asciiTheme="minorBidi" w:hAnsiTheme="minorBidi" w:cs="B Nazanin" w:hint="cs"/>
            <w:rtl/>
            <w:lang w:bidi="fa-IR"/>
          </w:rPr>
          <w:t>ذیر شده‌اند.</w:t>
        </w:r>
      </w:ins>
    </w:p>
    <w:p w14:paraId="692CDA41" w14:textId="2AB0624D" w:rsidR="00D05414" w:rsidRDefault="00D05414" w:rsidP="00D05414">
      <w:pPr>
        <w:bidi/>
        <w:jc w:val="both"/>
        <w:rPr>
          <w:ins w:id="942" w:author="Mostafa Fazli" w:date="2022-06-24T21:06:00Z"/>
          <w:rFonts w:asciiTheme="minorBidi" w:hAnsiTheme="minorBidi" w:cs="B Nazanin"/>
          <w:rtl/>
          <w:lang w:bidi="fa-IR"/>
        </w:rPr>
      </w:pPr>
    </w:p>
    <w:p w14:paraId="4BB7F50B" w14:textId="6847D819" w:rsidR="00D05414" w:rsidRDefault="00D05414" w:rsidP="00D05414">
      <w:pPr>
        <w:bidi/>
        <w:jc w:val="both"/>
        <w:rPr>
          <w:ins w:id="943" w:author="Mostafa Fazli" w:date="2022-06-24T21:06:00Z"/>
          <w:rFonts w:asciiTheme="minorBidi" w:hAnsiTheme="minorBidi" w:cs="B Nazanin"/>
          <w:rtl/>
          <w:lang w:bidi="fa-IR"/>
        </w:rPr>
      </w:pPr>
    </w:p>
    <w:p w14:paraId="273A16EB" w14:textId="0F0F382A" w:rsidR="00D05414" w:rsidRDefault="00D05414" w:rsidP="00D05414">
      <w:pPr>
        <w:bidi/>
        <w:jc w:val="both"/>
        <w:rPr>
          <w:ins w:id="944" w:author="Mostafa Fazli" w:date="2022-06-24T21:06:00Z"/>
          <w:rFonts w:asciiTheme="minorBidi" w:hAnsiTheme="minorBidi" w:cs="B Nazanin"/>
          <w:rtl/>
          <w:lang w:bidi="fa-IR"/>
        </w:rPr>
      </w:pPr>
    </w:p>
    <w:p w14:paraId="55EA5E4D" w14:textId="68903DAD" w:rsidR="00D05414" w:rsidRDefault="00D05414" w:rsidP="00D05414">
      <w:pPr>
        <w:bidi/>
        <w:jc w:val="both"/>
        <w:rPr>
          <w:ins w:id="945" w:author="Mostafa Fazli" w:date="2022-06-24T21:06:00Z"/>
          <w:rFonts w:asciiTheme="minorBidi" w:hAnsiTheme="minorBidi" w:cs="B Nazanin"/>
          <w:rtl/>
          <w:lang w:bidi="fa-IR"/>
        </w:rPr>
      </w:pPr>
    </w:p>
    <w:p w14:paraId="009AF755" w14:textId="3662B5A7" w:rsidR="00D05414" w:rsidRDefault="00D05414" w:rsidP="00D05414">
      <w:pPr>
        <w:bidi/>
        <w:jc w:val="both"/>
        <w:rPr>
          <w:ins w:id="946" w:author="Mostafa Fazli" w:date="2022-06-24T21:06:00Z"/>
          <w:rFonts w:asciiTheme="minorBidi" w:hAnsiTheme="minorBidi" w:cs="B Nazanin"/>
          <w:rtl/>
          <w:lang w:bidi="fa-IR"/>
        </w:rPr>
      </w:pPr>
    </w:p>
    <w:p w14:paraId="03DF93B9" w14:textId="0247E3AE" w:rsidR="00D05414" w:rsidRDefault="00D05414" w:rsidP="00D05414">
      <w:pPr>
        <w:bidi/>
        <w:jc w:val="both"/>
        <w:rPr>
          <w:ins w:id="947" w:author="Mostafa Fazli" w:date="2022-06-24T21:06:00Z"/>
          <w:rFonts w:asciiTheme="minorBidi" w:hAnsiTheme="minorBidi" w:cs="B Nazanin"/>
          <w:rtl/>
          <w:lang w:bidi="fa-IR"/>
        </w:rPr>
      </w:pPr>
    </w:p>
    <w:p w14:paraId="1AF62929" w14:textId="0DE640EE" w:rsidR="00D05414" w:rsidRDefault="007170A8" w:rsidP="00D05414">
      <w:pPr>
        <w:bidi/>
        <w:jc w:val="both"/>
        <w:rPr>
          <w:ins w:id="948" w:author="Mostafa Fazli" w:date="2022-06-24T21:11:00Z"/>
          <w:rFonts w:asciiTheme="minorBidi" w:hAnsiTheme="minorBidi" w:cs="B Nazanin"/>
          <w:rtl/>
          <w:lang w:bidi="fa-IR"/>
        </w:rPr>
      </w:pPr>
      <w:ins w:id="949" w:author="Mostafa Fazli" w:date="2022-06-24T21:09:00Z">
        <w:r>
          <w:rPr>
            <w:rFonts w:asciiTheme="minorBidi" w:hAnsiTheme="minorBidi" w:cs="B Nazanin" w:hint="cs"/>
            <w:rtl/>
            <w:lang w:bidi="fa-IR"/>
          </w:rPr>
          <w:t xml:space="preserve">فایل هایی متنی در پوشه </w:t>
        </w:r>
        <w:r>
          <w:rPr>
            <w:rFonts w:asciiTheme="minorBidi" w:hAnsiTheme="minorBidi" w:cs="B Nazanin"/>
            <w:lang w:bidi="fa-IR"/>
          </w:rPr>
          <w:t>testcases</w:t>
        </w:r>
        <w:r>
          <w:rPr>
            <w:rFonts w:asciiTheme="minorBidi" w:hAnsiTheme="minorBidi" w:cs="B Nazanin" w:hint="cs"/>
            <w:rtl/>
            <w:lang w:bidi="fa-IR"/>
          </w:rPr>
          <w:t xml:space="preserve"> با نام های </w:t>
        </w:r>
        <w:r>
          <w:rPr>
            <w:rFonts w:asciiTheme="minorBidi" w:hAnsiTheme="minorBidi" w:cs="B Nazanin"/>
            <w:lang w:bidi="fa-IR"/>
          </w:rPr>
          <w:t>testcase1.txt …</w:t>
        </w:r>
        <w:r>
          <w:rPr>
            <w:rFonts w:asciiTheme="minorBidi" w:hAnsiTheme="minorBidi" w:cs="B Nazanin" w:hint="cs"/>
            <w:rtl/>
            <w:lang w:bidi="fa-IR"/>
          </w:rPr>
          <w:t xml:space="preserve"> </w:t>
        </w:r>
      </w:ins>
      <w:ins w:id="950" w:author="Mostafa Fazli" w:date="2022-06-24T21:10:00Z">
        <w:r>
          <w:rPr>
            <w:rFonts w:asciiTheme="minorBidi" w:hAnsiTheme="minorBidi" w:cs="B Nazanin" w:hint="cs"/>
            <w:rtl/>
            <w:lang w:bidi="fa-IR"/>
          </w:rPr>
          <w:t>ایجاد شده اند که شما می توانید با استفاده از آن‌ها، طریقه مقدار دهی به برنامه را بررسی کرده و صحت عملکرد برنامه را مورد آزمایش قرار دهید.</w:t>
        </w:r>
      </w:ins>
    </w:p>
    <w:p w14:paraId="64ED8E84" w14:textId="5F73395E" w:rsidR="00D05414" w:rsidRDefault="007170A8" w:rsidP="00D05414">
      <w:pPr>
        <w:bidi/>
        <w:jc w:val="both"/>
        <w:rPr>
          <w:ins w:id="951" w:author="Mostafa Fazli" w:date="2022-06-24T21:11:00Z"/>
          <w:rFonts w:asciiTheme="minorBidi" w:hAnsiTheme="minorBidi" w:cs="B Nazanin"/>
          <w:rtl/>
          <w:lang w:bidi="fa-IR"/>
        </w:rPr>
      </w:pPr>
      <w:ins w:id="952" w:author="Mostafa Fazli" w:date="2022-06-24T21:09:00Z">
        <w:r>
          <w:rPr>
            <w:rFonts w:asciiTheme="minorBidi" w:hAnsiTheme="minorBidi" w:cs="B Nazanin" w:hint="cs"/>
            <w:rtl/>
            <w:lang w:bidi="fa-IR"/>
          </w:rPr>
          <w:t>همچنین این</w:t>
        </w:r>
      </w:ins>
      <w:ins w:id="953" w:author="Mostafa Fazli" w:date="2022-06-24T21:06:00Z">
        <w:r w:rsidR="00D05414">
          <w:rPr>
            <w:rFonts w:asciiTheme="minorBidi" w:hAnsiTheme="minorBidi" w:cs="B Nazanin" w:hint="cs"/>
            <w:rtl/>
            <w:lang w:bidi="fa-IR"/>
          </w:rPr>
          <w:t xml:space="preserve"> برنامه در گیتهاب به آدرس </w:t>
        </w:r>
      </w:ins>
      <w:ins w:id="954" w:author="Mostafa Fazli" w:date="2022-06-24T21:09:00Z">
        <w:r w:rsidR="00D05414">
          <w:rPr>
            <w:rFonts w:asciiTheme="minorBidi" w:hAnsiTheme="minorBidi" w:cs="B Nazanin"/>
            <w:lang w:bidi="fa-IR"/>
          </w:rPr>
          <w:fldChar w:fldCharType="begin"/>
        </w:r>
        <w:r w:rsidR="00D05414">
          <w:rPr>
            <w:rFonts w:asciiTheme="minorBidi" w:hAnsiTheme="minorBidi" w:cs="B Nazanin"/>
            <w:lang w:bidi="fa-IR"/>
          </w:rPr>
          <w:instrText xml:space="preserve"> HYPERLINK "</w:instrText>
        </w:r>
      </w:ins>
      <w:ins w:id="955" w:author="Mostafa Fazli" w:date="2022-06-24T21:08:00Z">
        <w:r w:rsidR="00D05414" w:rsidRPr="00D05414">
          <w:rPr>
            <w:rFonts w:asciiTheme="minorBidi" w:hAnsiTheme="minorBidi" w:cs="B Nazanin"/>
            <w:lang w:bidi="fa-IR"/>
          </w:rPr>
          <w:instrText>https://github.com/MosFazli/BPlusTree</w:instrText>
        </w:r>
      </w:ins>
      <w:ins w:id="956" w:author="Mostafa Fazli" w:date="2022-06-24T21:09:00Z">
        <w:r w:rsidR="00D05414">
          <w:rPr>
            <w:rFonts w:asciiTheme="minorBidi" w:hAnsiTheme="minorBidi" w:cs="B Nazanin"/>
            <w:lang w:bidi="fa-IR"/>
          </w:rPr>
          <w:instrText xml:space="preserve">" </w:instrText>
        </w:r>
      </w:ins>
      <w:r w:rsidR="00D05414">
        <w:rPr>
          <w:rFonts w:asciiTheme="minorBidi" w:hAnsiTheme="minorBidi" w:cs="B Nazanin"/>
          <w:lang w:bidi="fa-IR"/>
        </w:rPr>
      </w:r>
      <w:ins w:id="957" w:author="Mostafa Fazli" w:date="2022-06-24T21:09:00Z">
        <w:r w:rsidR="00D05414">
          <w:rPr>
            <w:rFonts w:asciiTheme="minorBidi" w:hAnsiTheme="minorBidi" w:cs="B Nazanin"/>
            <w:lang w:bidi="fa-IR"/>
          </w:rPr>
          <w:fldChar w:fldCharType="separate"/>
        </w:r>
      </w:ins>
      <w:ins w:id="958" w:author="Mostafa Fazli" w:date="2022-06-24T21:08:00Z">
        <w:r w:rsidR="00D05414" w:rsidRPr="003A54ED">
          <w:rPr>
            <w:rStyle w:val="Hyperlink"/>
            <w:rFonts w:asciiTheme="minorBidi" w:hAnsiTheme="minorBidi" w:cs="B Nazanin"/>
            <w:lang w:bidi="fa-IR"/>
          </w:rPr>
          <w:t>https://github.com/MosFazli/BPlusTree</w:t>
        </w:r>
      </w:ins>
      <w:ins w:id="959" w:author="Mostafa Fazli" w:date="2022-06-24T21:09:00Z">
        <w:r w:rsidR="00D05414">
          <w:rPr>
            <w:rFonts w:asciiTheme="minorBidi" w:hAnsiTheme="minorBidi" w:cs="B Nazanin"/>
            <w:lang w:bidi="fa-IR"/>
          </w:rPr>
          <w:fldChar w:fldCharType="end"/>
        </w:r>
        <w:r w:rsidR="00D05414">
          <w:rPr>
            <w:rFonts w:asciiTheme="minorBidi" w:hAnsiTheme="minorBidi" w:cs="B Nazanin" w:hint="cs"/>
            <w:rtl/>
            <w:lang w:bidi="fa-IR"/>
          </w:rPr>
          <w:t xml:space="preserve"> آمده است و می‌توانید از آن به صورت </w:t>
        </w:r>
        <w:r>
          <w:rPr>
            <w:rFonts w:asciiTheme="minorBidi" w:hAnsiTheme="minorBidi" w:cs="B Nazanin" w:hint="cs"/>
            <w:rtl/>
            <w:lang w:bidi="fa-IR"/>
          </w:rPr>
          <w:t>رایگان استفاده کنید.</w:t>
        </w:r>
      </w:ins>
    </w:p>
    <w:p w14:paraId="626CBF36" w14:textId="5EF0E499" w:rsidR="00295316" w:rsidRDefault="00295316" w:rsidP="00295316">
      <w:pPr>
        <w:bidi/>
        <w:jc w:val="both"/>
        <w:rPr>
          <w:ins w:id="960" w:author="Mostafa Fazli" w:date="2022-06-24T21:11:00Z"/>
          <w:rFonts w:asciiTheme="minorBidi" w:hAnsiTheme="minorBidi" w:cs="B Nazanin"/>
          <w:rtl/>
          <w:lang w:bidi="fa-IR"/>
        </w:rPr>
      </w:pPr>
    </w:p>
    <w:p w14:paraId="1D9F069A" w14:textId="390881B4" w:rsidR="00295316" w:rsidRDefault="00295316">
      <w:pPr>
        <w:pStyle w:val="ListParagraph"/>
        <w:numPr>
          <w:ilvl w:val="0"/>
          <w:numId w:val="1"/>
        </w:numPr>
        <w:bidi/>
        <w:jc w:val="both"/>
        <w:rPr>
          <w:ins w:id="961" w:author="Mostafa Fazli" w:date="2022-06-24T21:18:00Z"/>
          <w:rFonts w:asciiTheme="minorBidi" w:hAnsiTheme="minorBidi" w:cs="B Nazanin"/>
          <w:lang w:bidi="fa-IR"/>
        </w:rPr>
      </w:pPr>
      <w:ins w:id="962" w:author="Mostafa Fazli" w:date="2022-06-24T21:11:00Z">
        <w:r w:rsidRPr="00295316">
          <w:rPr>
            <w:rFonts w:asciiTheme="minorBidi" w:hAnsiTheme="minorBidi" w:cs="B Nazanin" w:hint="eastAsia"/>
            <w:rtl/>
            <w:lang w:bidi="fa-IR"/>
            <w:rPrChange w:id="963" w:author="Mostafa Fazli" w:date="2022-06-24T21:11:00Z">
              <w:rPr>
                <w:rFonts w:hint="eastAsia"/>
                <w:rtl/>
                <w:lang w:bidi="fa-IR"/>
              </w:rPr>
            </w:rPrChange>
          </w:rPr>
          <w:t>ا</w:t>
        </w:r>
        <w:r w:rsidRPr="00295316">
          <w:rPr>
            <w:rFonts w:asciiTheme="minorBidi" w:hAnsiTheme="minorBidi" w:cs="B Nazanin" w:hint="cs"/>
            <w:rtl/>
            <w:lang w:bidi="fa-IR"/>
            <w:rPrChange w:id="964" w:author="Mostafa Fazli" w:date="2022-06-24T21:11:00Z">
              <w:rPr>
                <w:rFonts w:hint="cs"/>
                <w:rtl/>
                <w:lang w:bidi="fa-IR"/>
              </w:rPr>
            </w:rPrChange>
          </w:rPr>
          <w:t>ی</w:t>
        </w:r>
        <w:r w:rsidRPr="00295316">
          <w:rPr>
            <w:rFonts w:asciiTheme="minorBidi" w:hAnsiTheme="minorBidi" w:cs="B Nazanin" w:hint="eastAsia"/>
            <w:rtl/>
            <w:lang w:bidi="fa-IR"/>
            <w:rPrChange w:id="965" w:author="Mostafa Fazli" w:date="2022-06-24T21:11:00Z">
              <w:rPr>
                <w:rFonts w:hint="eastAsia"/>
                <w:rtl/>
                <w:lang w:bidi="fa-IR"/>
              </w:rPr>
            </w:rPrChange>
          </w:rPr>
          <w:t>ن</w:t>
        </w:r>
        <w:r w:rsidRPr="00295316">
          <w:rPr>
            <w:rFonts w:asciiTheme="minorBidi" w:hAnsiTheme="minorBidi" w:cs="B Nazanin"/>
            <w:rtl/>
            <w:lang w:bidi="fa-IR"/>
            <w:rPrChange w:id="966" w:author="Mostafa Fazli" w:date="2022-06-24T21:11:00Z">
              <w:rPr>
                <w:rtl/>
                <w:lang w:bidi="fa-IR"/>
              </w:rPr>
            </w:rPrChange>
          </w:rPr>
          <w:t xml:space="preserve"> برنامه با استفاده از برنامه </w:t>
        </w:r>
        <w:r w:rsidRPr="00295316">
          <w:rPr>
            <w:rFonts w:asciiTheme="minorBidi" w:hAnsiTheme="minorBidi" w:cs="B Nazanin"/>
            <w:lang w:bidi="fa-IR"/>
            <w:rPrChange w:id="967" w:author="Mostafa Fazli" w:date="2022-06-24T21:11:00Z">
              <w:rPr>
                <w:lang w:bidi="fa-IR"/>
              </w:rPr>
            </w:rPrChange>
          </w:rPr>
          <w:t>Clion</w:t>
        </w:r>
        <w:r w:rsidRPr="00295316">
          <w:rPr>
            <w:rFonts w:asciiTheme="minorBidi" w:hAnsiTheme="minorBidi" w:cs="B Nazanin"/>
            <w:rtl/>
            <w:lang w:bidi="fa-IR"/>
            <w:rPrChange w:id="968" w:author="Mostafa Fazli" w:date="2022-06-24T21:11:00Z">
              <w:rPr>
                <w:rtl/>
                <w:lang w:bidi="fa-IR"/>
              </w:rPr>
            </w:rPrChange>
          </w:rPr>
          <w:t xml:space="preserve"> از سر</w:t>
        </w:r>
        <w:r w:rsidRPr="00295316">
          <w:rPr>
            <w:rFonts w:asciiTheme="minorBidi" w:hAnsiTheme="minorBidi" w:cs="B Nazanin" w:hint="cs"/>
            <w:rtl/>
            <w:lang w:bidi="fa-IR"/>
            <w:rPrChange w:id="969" w:author="Mostafa Fazli" w:date="2022-06-24T21:11:00Z">
              <w:rPr>
                <w:rFonts w:hint="cs"/>
                <w:rtl/>
                <w:lang w:bidi="fa-IR"/>
              </w:rPr>
            </w:rPrChange>
          </w:rPr>
          <w:t>ی</w:t>
        </w:r>
        <w:r w:rsidRPr="00295316">
          <w:rPr>
            <w:rFonts w:asciiTheme="minorBidi" w:hAnsiTheme="minorBidi" w:cs="B Nazanin"/>
            <w:rtl/>
            <w:lang w:bidi="fa-IR"/>
            <w:rPrChange w:id="970" w:author="Mostafa Fazli" w:date="2022-06-24T21:11:00Z">
              <w:rPr>
                <w:rtl/>
                <w:lang w:bidi="fa-IR"/>
              </w:rPr>
            </w:rPrChange>
          </w:rPr>
          <w:t xml:space="preserve"> </w:t>
        </w:r>
        <w:r w:rsidRPr="00295316">
          <w:rPr>
            <w:rFonts w:asciiTheme="minorBidi" w:hAnsiTheme="minorBidi" w:cs="B Nazanin"/>
            <w:lang w:bidi="fa-IR"/>
            <w:rPrChange w:id="971" w:author="Mostafa Fazli" w:date="2022-06-24T21:11:00Z">
              <w:rPr>
                <w:lang w:bidi="fa-IR"/>
              </w:rPr>
            </w:rPrChange>
          </w:rPr>
          <w:t>JetBrains</w:t>
        </w:r>
        <w:r w:rsidRPr="00295316">
          <w:rPr>
            <w:rFonts w:asciiTheme="minorBidi" w:hAnsiTheme="minorBidi" w:cs="B Nazanin"/>
            <w:rtl/>
            <w:lang w:bidi="fa-IR"/>
            <w:rPrChange w:id="972" w:author="Mostafa Fazli" w:date="2022-06-24T21:11:00Z">
              <w:rPr>
                <w:rtl/>
                <w:lang w:bidi="fa-IR"/>
              </w:rPr>
            </w:rPrChange>
          </w:rPr>
          <w:t xml:space="preserve"> کدنو</w:t>
        </w:r>
        <w:r w:rsidRPr="00295316">
          <w:rPr>
            <w:rFonts w:asciiTheme="minorBidi" w:hAnsiTheme="minorBidi" w:cs="B Nazanin" w:hint="cs"/>
            <w:rtl/>
            <w:lang w:bidi="fa-IR"/>
            <w:rPrChange w:id="973" w:author="Mostafa Fazli" w:date="2022-06-24T21:11:00Z">
              <w:rPr>
                <w:rFonts w:hint="cs"/>
                <w:rtl/>
                <w:lang w:bidi="fa-IR"/>
              </w:rPr>
            </w:rPrChange>
          </w:rPr>
          <w:t>ی</w:t>
        </w:r>
        <w:r w:rsidRPr="00295316">
          <w:rPr>
            <w:rFonts w:asciiTheme="minorBidi" w:hAnsiTheme="minorBidi" w:cs="B Nazanin" w:hint="eastAsia"/>
            <w:rtl/>
            <w:lang w:bidi="fa-IR"/>
            <w:rPrChange w:id="974" w:author="Mostafa Fazli" w:date="2022-06-24T21:11:00Z">
              <w:rPr>
                <w:rFonts w:hint="eastAsia"/>
                <w:rtl/>
                <w:lang w:bidi="fa-IR"/>
              </w:rPr>
            </w:rPrChange>
          </w:rPr>
          <w:t>س</w:t>
        </w:r>
        <w:r w:rsidRPr="00295316">
          <w:rPr>
            <w:rFonts w:asciiTheme="minorBidi" w:hAnsiTheme="minorBidi" w:cs="B Nazanin" w:hint="cs"/>
            <w:rtl/>
            <w:lang w:bidi="fa-IR"/>
            <w:rPrChange w:id="975" w:author="Mostafa Fazli" w:date="2022-06-24T21:11:00Z">
              <w:rPr>
                <w:rFonts w:hint="cs"/>
                <w:rtl/>
                <w:lang w:bidi="fa-IR"/>
              </w:rPr>
            </w:rPrChange>
          </w:rPr>
          <w:t>ی</w:t>
        </w:r>
        <w:r w:rsidRPr="00295316">
          <w:rPr>
            <w:rFonts w:asciiTheme="minorBidi" w:hAnsiTheme="minorBidi" w:cs="B Nazanin"/>
            <w:rtl/>
            <w:lang w:bidi="fa-IR"/>
            <w:rPrChange w:id="976" w:author="Mostafa Fazli" w:date="2022-06-24T21:11:00Z">
              <w:rPr>
                <w:rtl/>
                <w:lang w:bidi="fa-IR"/>
              </w:rPr>
            </w:rPrChange>
          </w:rPr>
          <w:t xml:space="preserve"> شده است</w:t>
        </w:r>
        <w:r w:rsidR="00726688">
          <w:rPr>
            <w:rFonts w:asciiTheme="minorBidi" w:hAnsiTheme="minorBidi" w:cs="B Nazanin" w:hint="cs"/>
            <w:rtl/>
            <w:lang w:bidi="fa-IR"/>
          </w:rPr>
          <w:t>.</w:t>
        </w:r>
      </w:ins>
    </w:p>
    <w:p w14:paraId="1664B122" w14:textId="3BF92BE0" w:rsidR="00F022FD" w:rsidRDefault="00F022FD" w:rsidP="00F022FD">
      <w:pPr>
        <w:bidi/>
        <w:jc w:val="both"/>
        <w:rPr>
          <w:ins w:id="977" w:author="Mostafa Fazli" w:date="2022-06-24T21:18:00Z"/>
          <w:rFonts w:asciiTheme="minorBidi" w:hAnsiTheme="minorBidi" w:cs="B Nazanin"/>
          <w:lang w:bidi="fa-IR"/>
        </w:rPr>
      </w:pPr>
    </w:p>
    <w:p w14:paraId="61150FAF" w14:textId="2C83BCA4" w:rsidR="00F022FD" w:rsidRDefault="00F022FD" w:rsidP="00F022FD">
      <w:pPr>
        <w:bidi/>
        <w:jc w:val="both"/>
        <w:rPr>
          <w:ins w:id="978" w:author="Mostafa Fazli" w:date="2022-06-24T21:18:00Z"/>
          <w:rFonts w:asciiTheme="minorBidi" w:hAnsiTheme="minorBidi" w:cs="B Nazanin"/>
          <w:lang w:bidi="fa-IR"/>
        </w:rPr>
      </w:pPr>
    </w:p>
    <w:p w14:paraId="54E8B1D9" w14:textId="0D9FF28E" w:rsidR="00F022FD" w:rsidRDefault="00F022FD" w:rsidP="00F022FD">
      <w:pPr>
        <w:bidi/>
        <w:jc w:val="both"/>
        <w:rPr>
          <w:ins w:id="979" w:author="Mostafa Fazli" w:date="2022-06-24T21:18:00Z"/>
          <w:rFonts w:asciiTheme="minorBidi" w:hAnsiTheme="minorBidi" w:cs="B Nazanin"/>
          <w:lang w:bidi="fa-IR"/>
        </w:rPr>
      </w:pPr>
    </w:p>
    <w:p w14:paraId="4C28E0CB" w14:textId="50E3B23F" w:rsidR="00F022FD" w:rsidRDefault="00F022FD" w:rsidP="00F022FD">
      <w:pPr>
        <w:bidi/>
        <w:jc w:val="both"/>
        <w:rPr>
          <w:ins w:id="980" w:author="Mostafa Fazli" w:date="2022-06-24T21:18:00Z"/>
          <w:rFonts w:asciiTheme="minorBidi" w:hAnsiTheme="minorBidi" w:cs="B Nazanin"/>
          <w:lang w:bidi="fa-IR"/>
        </w:rPr>
      </w:pPr>
    </w:p>
    <w:p w14:paraId="4A39F0FB" w14:textId="2BDE9BB6" w:rsidR="00F022FD" w:rsidRDefault="00F022FD" w:rsidP="00F022FD">
      <w:pPr>
        <w:bidi/>
        <w:jc w:val="both"/>
        <w:rPr>
          <w:ins w:id="981" w:author="Mostafa Fazli" w:date="2022-06-24T21:18:00Z"/>
          <w:rFonts w:asciiTheme="minorBidi" w:hAnsiTheme="minorBidi" w:cs="B Nazanin"/>
          <w:lang w:bidi="fa-IR"/>
        </w:rPr>
      </w:pPr>
    </w:p>
    <w:p w14:paraId="16085662" w14:textId="1947E047" w:rsidR="00F022FD" w:rsidRDefault="00F022FD" w:rsidP="00F022FD">
      <w:pPr>
        <w:bidi/>
        <w:jc w:val="right"/>
        <w:rPr>
          <w:ins w:id="982" w:author="Mostafa Fazli" w:date="2022-06-24T21:18:00Z"/>
          <w:rFonts w:asciiTheme="minorBidi" w:hAnsiTheme="minorBidi" w:cs="B Nazanin"/>
          <w:lang w:bidi="fa-IR"/>
        </w:rPr>
      </w:pPr>
      <w:ins w:id="983" w:author="Mostafa Fazli" w:date="2022-06-24T21:18:00Z">
        <w:r>
          <w:rPr>
            <w:rFonts w:asciiTheme="minorBidi" w:hAnsiTheme="minorBidi" w:cs="B Nazanin"/>
            <w:lang w:bidi="fa-IR"/>
          </w:rPr>
          <w:t>Test case 1 result:</w:t>
        </w:r>
      </w:ins>
    </w:p>
    <w:p w14:paraId="7573B11F" w14:textId="28E1EED1" w:rsidR="00F022FD" w:rsidRDefault="00F022FD" w:rsidP="00F022FD">
      <w:pPr>
        <w:bidi/>
        <w:jc w:val="right"/>
        <w:rPr>
          <w:ins w:id="984" w:author="Mostafa Fazli" w:date="2022-06-24T21:18:00Z"/>
          <w:rFonts w:asciiTheme="minorBidi" w:hAnsiTheme="minorBidi" w:cs="B Nazanin"/>
          <w:lang w:bidi="fa-IR"/>
        </w:rPr>
      </w:pPr>
      <w:ins w:id="985" w:author="Mostafa Fazli" w:date="2022-06-24T21:18:00Z">
        <w:r>
          <w:rPr>
            <w:noProof/>
          </w:rPr>
          <w:drawing>
            <wp:inline distT="0" distB="0" distL="0" distR="0" wp14:anchorId="5BFBE2F8" wp14:editId="5B1F1EA8">
              <wp:extent cx="64008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600450"/>
                      </a:xfrm>
                      <a:prstGeom prst="rect">
                        <a:avLst/>
                      </a:prstGeom>
                    </pic:spPr>
                  </pic:pic>
                </a:graphicData>
              </a:graphic>
            </wp:inline>
          </w:drawing>
        </w:r>
      </w:ins>
    </w:p>
    <w:p w14:paraId="7E93A3B6" w14:textId="1A8636B4" w:rsidR="00F022FD" w:rsidRDefault="00F022FD" w:rsidP="00F022FD">
      <w:pPr>
        <w:bidi/>
        <w:jc w:val="right"/>
        <w:rPr>
          <w:ins w:id="986" w:author="Mostafa Fazli" w:date="2022-06-24T21:18:00Z"/>
          <w:rFonts w:asciiTheme="minorBidi" w:hAnsiTheme="minorBidi" w:cs="B Nazanin"/>
          <w:lang w:bidi="fa-IR"/>
        </w:rPr>
      </w:pPr>
    </w:p>
    <w:p w14:paraId="29ED4ACB" w14:textId="5AA00BD2" w:rsidR="00F022FD" w:rsidRDefault="00F022FD" w:rsidP="00F022FD">
      <w:pPr>
        <w:bidi/>
        <w:jc w:val="right"/>
        <w:rPr>
          <w:ins w:id="987" w:author="Mostafa Fazli" w:date="2022-06-24T21:18:00Z"/>
          <w:rFonts w:asciiTheme="minorBidi" w:hAnsiTheme="minorBidi" w:cs="B Nazanin"/>
          <w:lang w:bidi="fa-IR"/>
        </w:rPr>
      </w:pPr>
      <w:ins w:id="988" w:author="Mostafa Fazli" w:date="2022-06-24T21:18:00Z">
        <w:r>
          <w:rPr>
            <w:rFonts w:asciiTheme="minorBidi" w:hAnsiTheme="minorBidi" w:cs="B Nazanin"/>
            <w:lang w:bidi="fa-IR"/>
          </w:rPr>
          <w:t>Test case 2 result:</w:t>
        </w:r>
      </w:ins>
    </w:p>
    <w:p w14:paraId="48F258B2" w14:textId="2CAA7F39" w:rsidR="00F022FD" w:rsidRDefault="00F022FD" w:rsidP="00F022FD">
      <w:pPr>
        <w:bidi/>
        <w:jc w:val="right"/>
        <w:rPr>
          <w:ins w:id="989" w:author="Mostafa Fazli" w:date="2022-06-24T21:19:00Z"/>
          <w:rFonts w:asciiTheme="minorBidi" w:hAnsiTheme="minorBidi" w:cs="B Nazanin"/>
          <w:lang w:bidi="fa-IR"/>
        </w:rPr>
      </w:pPr>
      <w:ins w:id="990" w:author="Mostafa Fazli" w:date="2022-06-24T21:19:00Z">
        <w:r>
          <w:rPr>
            <w:noProof/>
          </w:rPr>
          <w:drawing>
            <wp:inline distT="0" distB="0" distL="0" distR="0" wp14:anchorId="269539CA" wp14:editId="4AE35F24">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600450"/>
                      </a:xfrm>
                      <a:prstGeom prst="rect">
                        <a:avLst/>
                      </a:prstGeom>
                    </pic:spPr>
                  </pic:pic>
                </a:graphicData>
              </a:graphic>
            </wp:inline>
          </w:drawing>
        </w:r>
      </w:ins>
    </w:p>
    <w:p w14:paraId="23DF86E0" w14:textId="7A2971E1" w:rsidR="00F022FD" w:rsidRDefault="00F022FD" w:rsidP="00F022FD">
      <w:pPr>
        <w:bidi/>
        <w:jc w:val="right"/>
        <w:rPr>
          <w:ins w:id="991" w:author="Mostafa Fazli" w:date="2022-06-24T21:19:00Z"/>
          <w:rFonts w:asciiTheme="minorBidi" w:hAnsiTheme="minorBidi" w:cs="B Nazanin"/>
          <w:lang w:bidi="fa-IR"/>
        </w:rPr>
      </w:pPr>
      <w:ins w:id="992" w:author="Mostafa Fazli" w:date="2022-06-24T21:19:00Z">
        <w:r>
          <w:rPr>
            <w:rFonts w:asciiTheme="minorBidi" w:hAnsiTheme="minorBidi" w:cs="B Nazanin"/>
            <w:lang w:bidi="fa-IR"/>
          </w:rPr>
          <w:lastRenderedPageBreak/>
          <w:t>Test case 3 result:</w:t>
        </w:r>
      </w:ins>
    </w:p>
    <w:p w14:paraId="2302C278" w14:textId="493CCF87" w:rsidR="00F022FD" w:rsidRPr="00F022FD" w:rsidRDefault="00F022FD" w:rsidP="00F022FD">
      <w:pPr>
        <w:bidi/>
        <w:jc w:val="right"/>
        <w:rPr>
          <w:ins w:id="993" w:author="Mostafa Fazli" w:date="2022-06-24T21:11:00Z"/>
          <w:rFonts w:asciiTheme="minorBidi" w:hAnsiTheme="minorBidi" w:cs="B Nazanin"/>
          <w:rtl/>
          <w:lang w:bidi="fa-IR"/>
          <w:rPrChange w:id="994" w:author="Mostafa Fazli" w:date="2022-06-24T21:18:00Z">
            <w:rPr>
              <w:ins w:id="995" w:author="Mostafa Fazli" w:date="2022-06-24T21:11:00Z"/>
              <w:rtl/>
              <w:lang w:bidi="fa-IR"/>
            </w:rPr>
          </w:rPrChange>
        </w:rPr>
        <w:pPrChange w:id="996" w:author="Mostafa Fazli" w:date="2022-06-24T21:19:00Z">
          <w:pPr>
            <w:bidi/>
            <w:jc w:val="both"/>
          </w:pPr>
        </w:pPrChange>
      </w:pPr>
      <w:ins w:id="997" w:author="Mostafa Fazli" w:date="2022-06-24T21:19:00Z">
        <w:r>
          <w:rPr>
            <w:noProof/>
          </w:rPr>
          <w:drawing>
            <wp:inline distT="0" distB="0" distL="0" distR="0" wp14:anchorId="3CF242CA" wp14:editId="7C4816E5">
              <wp:extent cx="64008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600450"/>
                      </a:xfrm>
                      <a:prstGeom prst="rect">
                        <a:avLst/>
                      </a:prstGeom>
                    </pic:spPr>
                  </pic:pic>
                </a:graphicData>
              </a:graphic>
            </wp:inline>
          </w:drawing>
        </w:r>
      </w:ins>
    </w:p>
    <w:p w14:paraId="5A7EA071" w14:textId="77777777" w:rsidR="00295316" w:rsidRPr="0044509F" w:rsidRDefault="00295316" w:rsidP="00295316">
      <w:pPr>
        <w:bidi/>
        <w:jc w:val="both"/>
        <w:rPr>
          <w:rFonts w:asciiTheme="minorBidi" w:hAnsiTheme="minorBidi" w:cs="B Nazanin"/>
          <w:rtl/>
          <w:lang w:bidi="fa-IR"/>
          <w:rPrChange w:id="998" w:author="Mostafa Fazli" w:date="2022-06-24T21:03:00Z">
            <w:rPr>
              <w:rFonts w:asciiTheme="minorBidi" w:hAnsiTheme="minorBidi" w:cs="B Nazanin"/>
              <w:sz w:val="18"/>
              <w:szCs w:val="18"/>
              <w:rtl/>
              <w:lang w:bidi="fa-IR"/>
            </w:rPr>
          </w:rPrChange>
        </w:rPr>
      </w:pPr>
    </w:p>
    <w:sectPr w:rsidR="00295316" w:rsidRPr="0044509F" w:rsidSect="004069CC">
      <w:footerReference w:type="default" r:id="rId10"/>
      <w:pgSz w:w="12240" w:h="15840"/>
      <w:pgMar w:top="810" w:right="1080" w:bottom="1440" w:left="1080" w:header="720" w:footer="360" w:gutter="0"/>
      <w:pgBorders w:offsetFrom="page">
        <w:top w:val="twistedLines1" w:sz="8" w:space="24" w:color="323E4F" w:themeColor="text2" w:themeShade="BF"/>
        <w:left w:val="twistedLines1" w:sz="8" w:space="24" w:color="323E4F" w:themeColor="text2" w:themeShade="BF"/>
        <w:bottom w:val="twistedLines1" w:sz="8" w:space="24" w:color="323E4F" w:themeColor="text2" w:themeShade="BF"/>
        <w:right w:val="twistedLines1" w:sz="8" w:space="24" w:color="323E4F" w:themeColor="text2" w:themeShade="BF"/>
      </w:pgBorders>
      <w:cols w:space="720"/>
      <w:docGrid w:linePitch="360"/>
      <w:sectPrChange w:id="1025" w:author="Mostafa Fazli" w:date="2022-06-24T20:52:00Z">
        <w:sectPr w:rsidR="00295316" w:rsidRPr="0044509F" w:rsidSect="004069CC">
          <w:pgMar w:top="81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C3E3" w14:textId="77777777" w:rsidR="008410BB" w:rsidRDefault="008410BB" w:rsidP="00D8421F">
      <w:pPr>
        <w:spacing w:after="0" w:line="240" w:lineRule="auto"/>
      </w:pPr>
      <w:r>
        <w:separator/>
      </w:r>
    </w:p>
  </w:endnote>
  <w:endnote w:type="continuationSeparator" w:id="0">
    <w:p w14:paraId="46DFD31A" w14:textId="77777777" w:rsidR="008410BB" w:rsidRDefault="008410BB" w:rsidP="00D8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B871" w14:textId="34298B86" w:rsidR="00D8421F" w:rsidRPr="00D8421F" w:rsidRDefault="00D8421F">
    <w:pPr>
      <w:pStyle w:val="Footer"/>
      <w:tabs>
        <w:tab w:val="clear" w:pos="4680"/>
        <w:tab w:val="clear" w:pos="9360"/>
      </w:tabs>
      <w:jc w:val="center"/>
      <w:rPr>
        <w:ins w:id="999" w:author="Mostafa Fazli" w:date="2022-06-24T20:51:00Z"/>
        <w:rFonts w:cs="B Koodak"/>
        <w:caps/>
        <w:noProof/>
        <w:color w:val="4472C4" w:themeColor="accent1"/>
        <w:rPrChange w:id="1000" w:author="Mostafa Fazli" w:date="2022-06-24T20:52:00Z">
          <w:rPr>
            <w:ins w:id="1001" w:author="Mostafa Fazli" w:date="2022-06-24T20:51:00Z"/>
            <w:caps/>
            <w:noProof/>
            <w:color w:val="4472C4" w:themeColor="accent1"/>
          </w:rPr>
        </w:rPrChange>
      </w:rPr>
    </w:pPr>
    <w:ins w:id="1002" w:author="Mostafa Fazli" w:date="2022-06-24T20:51:00Z">
      <w:r w:rsidRPr="00D8421F">
        <w:rPr>
          <w:rFonts w:cs="B Koodak"/>
          <w:caps/>
          <w:color w:val="4472C4" w:themeColor="accent1"/>
          <w:rtl/>
          <w:rPrChange w:id="1003" w:author="Mostafa Fazli" w:date="2022-06-24T20:52:00Z">
            <w:rPr>
              <w:caps/>
              <w:color w:val="4472C4" w:themeColor="accent1"/>
              <w:rtl/>
            </w:rPr>
          </w:rPrChange>
        </w:rPr>
        <w:t xml:space="preserve"> ته</w:t>
      </w:r>
      <w:r w:rsidRPr="00D8421F">
        <w:rPr>
          <w:rFonts w:cs="B Koodak" w:hint="cs"/>
          <w:caps/>
          <w:color w:val="4472C4" w:themeColor="accent1"/>
          <w:rtl/>
          <w:rPrChange w:id="1004" w:author="Mostafa Fazli" w:date="2022-06-24T20:52:00Z">
            <w:rPr>
              <w:rFonts w:hint="cs"/>
              <w:caps/>
              <w:color w:val="4472C4" w:themeColor="accent1"/>
              <w:rtl/>
            </w:rPr>
          </w:rPrChange>
        </w:rPr>
        <w:t>ی</w:t>
      </w:r>
      <w:r w:rsidRPr="00D8421F">
        <w:rPr>
          <w:rFonts w:cs="B Koodak" w:hint="eastAsia"/>
          <w:caps/>
          <w:color w:val="4472C4" w:themeColor="accent1"/>
          <w:rtl/>
          <w:rPrChange w:id="1005" w:author="Mostafa Fazli" w:date="2022-06-24T20:52:00Z">
            <w:rPr>
              <w:rFonts w:hint="eastAsia"/>
              <w:caps/>
              <w:color w:val="4472C4" w:themeColor="accent1"/>
              <w:rtl/>
            </w:rPr>
          </w:rPrChange>
        </w:rPr>
        <w:t>ه</w:t>
      </w:r>
      <w:r w:rsidRPr="00D8421F">
        <w:rPr>
          <w:rFonts w:cs="B Koodak"/>
          <w:caps/>
          <w:color w:val="4472C4" w:themeColor="accent1"/>
          <w:rtl/>
          <w:rPrChange w:id="1006" w:author="Mostafa Fazli" w:date="2022-06-24T20:52:00Z">
            <w:rPr>
              <w:caps/>
              <w:color w:val="4472C4" w:themeColor="accent1"/>
              <w:rtl/>
            </w:rPr>
          </w:rPrChange>
        </w:rPr>
        <w:t xml:space="preserve"> کننده: مصطف</w:t>
      </w:r>
      <w:r w:rsidRPr="00D8421F">
        <w:rPr>
          <w:rFonts w:cs="B Koodak" w:hint="cs"/>
          <w:caps/>
          <w:color w:val="4472C4" w:themeColor="accent1"/>
          <w:rtl/>
          <w:rPrChange w:id="1007" w:author="Mostafa Fazli" w:date="2022-06-24T20:52:00Z">
            <w:rPr>
              <w:rFonts w:hint="cs"/>
              <w:caps/>
              <w:color w:val="4472C4" w:themeColor="accent1"/>
              <w:rtl/>
            </w:rPr>
          </w:rPrChange>
        </w:rPr>
        <w:t>ی</w:t>
      </w:r>
      <w:r w:rsidRPr="00D8421F">
        <w:rPr>
          <w:rFonts w:cs="B Koodak"/>
          <w:caps/>
          <w:color w:val="4472C4" w:themeColor="accent1"/>
          <w:rtl/>
          <w:rPrChange w:id="1008" w:author="Mostafa Fazli" w:date="2022-06-24T20:52:00Z">
            <w:rPr>
              <w:caps/>
              <w:color w:val="4472C4" w:themeColor="accent1"/>
              <w:rtl/>
            </w:rPr>
          </w:rPrChange>
        </w:rPr>
        <w:t xml:space="preserve"> فضل</w:t>
      </w:r>
      <w:r w:rsidRPr="00D8421F">
        <w:rPr>
          <w:rFonts w:cs="B Koodak" w:hint="cs"/>
          <w:caps/>
          <w:color w:val="4472C4" w:themeColor="accent1"/>
          <w:rtl/>
          <w:rPrChange w:id="1009" w:author="Mostafa Fazli" w:date="2022-06-24T20:52:00Z">
            <w:rPr>
              <w:rFonts w:hint="cs"/>
              <w:caps/>
              <w:color w:val="4472C4" w:themeColor="accent1"/>
              <w:rtl/>
            </w:rPr>
          </w:rPrChange>
        </w:rPr>
        <w:t>ی</w:t>
      </w:r>
    </w:ins>
    <w:ins w:id="1010" w:author="Mostafa Fazli" w:date="2022-06-24T20:52:00Z">
      <w:r w:rsidRPr="00D8421F">
        <w:rPr>
          <w:rFonts w:cs="B Koodak"/>
          <w:caps/>
          <w:color w:val="4472C4" w:themeColor="accent1"/>
          <w:rtl/>
          <w:rPrChange w:id="1011" w:author="Mostafa Fazli" w:date="2022-06-24T20:52:00Z">
            <w:rPr>
              <w:caps/>
              <w:color w:val="4472C4" w:themeColor="accent1"/>
              <w:rtl/>
            </w:rPr>
          </w:rPrChange>
        </w:rPr>
        <w:t xml:space="preserve"> </w:t>
      </w:r>
      <w:r w:rsidRPr="00D8421F">
        <w:rPr>
          <w:rFonts w:ascii="Times New Roman" w:hAnsi="Times New Roman" w:cs="Times New Roman"/>
          <w:caps/>
          <w:color w:val="4472C4" w:themeColor="accent1"/>
          <w:rtl/>
          <w:rPrChange w:id="1012" w:author="Mostafa Fazli" w:date="2022-06-24T20:52:00Z">
            <w:rPr>
              <w:caps/>
              <w:color w:val="4472C4" w:themeColor="accent1"/>
              <w:rtl/>
            </w:rPr>
          </w:rPrChange>
        </w:rPr>
        <w:t>–</w:t>
      </w:r>
      <w:r w:rsidRPr="00D8421F">
        <w:rPr>
          <w:rFonts w:cs="B Koodak"/>
          <w:caps/>
          <w:color w:val="4472C4" w:themeColor="accent1"/>
          <w:rtl/>
          <w:rPrChange w:id="1013" w:author="Mostafa Fazli" w:date="2022-06-24T20:52:00Z">
            <w:rPr>
              <w:caps/>
              <w:color w:val="4472C4" w:themeColor="accent1"/>
              <w:rtl/>
            </w:rPr>
          </w:rPrChange>
        </w:rPr>
        <w:t xml:space="preserve"> 9822803   </w:t>
      </w:r>
      <w:r w:rsidR="004069CC">
        <w:rPr>
          <w:rFonts w:cs="B Koodak" w:hint="cs"/>
          <w:caps/>
          <w:color w:val="4472C4" w:themeColor="accent1"/>
          <w:rtl/>
          <w:lang w:bidi="fa-IR"/>
        </w:rPr>
        <w:t xml:space="preserve">                                    </w:t>
      </w:r>
      <w:r w:rsidRPr="00D8421F">
        <w:rPr>
          <w:rFonts w:cs="B Koodak"/>
          <w:caps/>
          <w:color w:val="4472C4" w:themeColor="accent1"/>
          <w:rtl/>
          <w:rPrChange w:id="1014" w:author="Mostafa Fazli" w:date="2022-06-24T20:52:00Z">
            <w:rPr>
              <w:caps/>
              <w:color w:val="4472C4" w:themeColor="accent1"/>
              <w:rtl/>
            </w:rPr>
          </w:rPrChange>
        </w:rPr>
        <w:t xml:space="preserve">    استاد درس: دکتر حس</w:t>
      </w:r>
      <w:r w:rsidRPr="00D8421F">
        <w:rPr>
          <w:rFonts w:cs="B Koodak" w:hint="cs"/>
          <w:caps/>
          <w:color w:val="4472C4" w:themeColor="accent1"/>
          <w:rtl/>
          <w:rPrChange w:id="1015" w:author="Mostafa Fazli" w:date="2022-06-24T20:52:00Z">
            <w:rPr>
              <w:rFonts w:hint="cs"/>
              <w:caps/>
              <w:color w:val="4472C4" w:themeColor="accent1"/>
              <w:rtl/>
            </w:rPr>
          </w:rPrChange>
        </w:rPr>
        <w:t>ی</w:t>
      </w:r>
      <w:r w:rsidRPr="00D8421F">
        <w:rPr>
          <w:rFonts w:cs="B Koodak" w:hint="eastAsia"/>
          <w:caps/>
          <w:color w:val="4472C4" w:themeColor="accent1"/>
          <w:rtl/>
          <w:rPrChange w:id="1016" w:author="Mostafa Fazli" w:date="2022-06-24T20:52:00Z">
            <w:rPr>
              <w:rFonts w:hint="eastAsia"/>
              <w:caps/>
              <w:color w:val="4472C4" w:themeColor="accent1"/>
              <w:rtl/>
            </w:rPr>
          </w:rPrChange>
        </w:rPr>
        <w:t>ن</w:t>
      </w:r>
      <w:r w:rsidRPr="00D8421F">
        <w:rPr>
          <w:rFonts w:cs="B Koodak"/>
          <w:caps/>
          <w:color w:val="4472C4" w:themeColor="accent1"/>
          <w:rtl/>
          <w:rPrChange w:id="1017" w:author="Mostafa Fazli" w:date="2022-06-24T20:52:00Z">
            <w:rPr>
              <w:caps/>
              <w:color w:val="4472C4" w:themeColor="accent1"/>
              <w:rtl/>
            </w:rPr>
          </w:rPrChange>
        </w:rPr>
        <w:t xml:space="preserve"> مرشدلو                                        صفحه</w:t>
      </w:r>
    </w:ins>
    <w:ins w:id="1018" w:author="Mostafa Fazli" w:date="2022-06-24T20:51:00Z">
      <w:r w:rsidRPr="00D8421F">
        <w:rPr>
          <w:rFonts w:cs="B Koodak"/>
          <w:caps/>
          <w:color w:val="4472C4" w:themeColor="accent1"/>
          <w:rPrChange w:id="1019" w:author="Mostafa Fazli" w:date="2022-06-24T20:52:00Z">
            <w:rPr>
              <w:caps/>
              <w:color w:val="4472C4" w:themeColor="accent1"/>
            </w:rPr>
          </w:rPrChange>
        </w:rPr>
        <w:fldChar w:fldCharType="begin"/>
      </w:r>
      <w:r w:rsidRPr="00D8421F">
        <w:rPr>
          <w:rFonts w:cs="B Koodak"/>
          <w:caps/>
          <w:color w:val="4472C4" w:themeColor="accent1"/>
          <w:rPrChange w:id="1020" w:author="Mostafa Fazli" w:date="2022-06-24T20:52:00Z">
            <w:rPr>
              <w:caps/>
              <w:color w:val="4472C4" w:themeColor="accent1"/>
            </w:rPr>
          </w:rPrChange>
        </w:rPr>
        <w:instrText xml:space="preserve"> PAGE   \* MERGEFORMAT </w:instrText>
      </w:r>
      <w:r w:rsidRPr="00D8421F">
        <w:rPr>
          <w:rFonts w:cs="B Koodak"/>
          <w:caps/>
          <w:color w:val="4472C4" w:themeColor="accent1"/>
          <w:rPrChange w:id="1021" w:author="Mostafa Fazli" w:date="2022-06-24T20:52:00Z">
            <w:rPr>
              <w:caps/>
              <w:noProof/>
              <w:color w:val="4472C4" w:themeColor="accent1"/>
            </w:rPr>
          </w:rPrChange>
        </w:rPr>
        <w:fldChar w:fldCharType="separate"/>
      </w:r>
      <w:r w:rsidRPr="00D8421F">
        <w:rPr>
          <w:rFonts w:cs="B Koodak"/>
          <w:caps/>
          <w:noProof/>
          <w:color w:val="4472C4" w:themeColor="accent1"/>
          <w:rPrChange w:id="1022" w:author="Mostafa Fazli" w:date="2022-06-24T20:52:00Z">
            <w:rPr>
              <w:caps/>
              <w:noProof/>
              <w:color w:val="4472C4" w:themeColor="accent1"/>
            </w:rPr>
          </w:rPrChange>
        </w:rPr>
        <w:t>2</w:t>
      </w:r>
      <w:r w:rsidRPr="00D8421F">
        <w:rPr>
          <w:rFonts w:cs="B Koodak"/>
          <w:caps/>
          <w:noProof/>
          <w:color w:val="4472C4" w:themeColor="accent1"/>
          <w:rPrChange w:id="1023" w:author="Mostafa Fazli" w:date="2022-06-24T20:52:00Z">
            <w:rPr>
              <w:caps/>
              <w:noProof/>
              <w:color w:val="4472C4" w:themeColor="accent1"/>
            </w:rPr>
          </w:rPrChange>
        </w:rPr>
        <w:fldChar w:fldCharType="end"/>
      </w:r>
    </w:ins>
  </w:p>
  <w:p w14:paraId="2EF2B59A" w14:textId="55A32AC0" w:rsidR="00D8421F" w:rsidRPr="00D8421F" w:rsidRDefault="00D8421F">
    <w:pPr>
      <w:pStyle w:val="Footer"/>
      <w:rPr>
        <w:rFonts w:cs="B Koodak"/>
        <w:lang w:bidi="fa-IR"/>
        <w:rPrChange w:id="1024" w:author="Mostafa Fazli" w:date="2022-06-24T20:52:00Z">
          <w:rPr>
            <w:lang w:bidi="fa-IR"/>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2F83E" w14:textId="77777777" w:rsidR="008410BB" w:rsidRDefault="008410BB" w:rsidP="00D8421F">
      <w:pPr>
        <w:spacing w:after="0" w:line="240" w:lineRule="auto"/>
      </w:pPr>
      <w:r>
        <w:separator/>
      </w:r>
    </w:p>
  </w:footnote>
  <w:footnote w:type="continuationSeparator" w:id="0">
    <w:p w14:paraId="24F162D1" w14:textId="77777777" w:rsidR="008410BB" w:rsidRDefault="008410BB" w:rsidP="00D84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945"/>
    <w:multiLevelType w:val="hybridMultilevel"/>
    <w:tmpl w:val="E9A0668C"/>
    <w:lvl w:ilvl="0" w:tplc="13C60E4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84664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tafa Fazli">
    <w15:presenceInfo w15:providerId="Windows Live" w15:userId="b4683b0baf40b8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5B"/>
    <w:rsid w:val="0004095D"/>
    <w:rsid w:val="00295316"/>
    <w:rsid w:val="002E043E"/>
    <w:rsid w:val="003051B9"/>
    <w:rsid w:val="004069CC"/>
    <w:rsid w:val="00413098"/>
    <w:rsid w:val="0044509F"/>
    <w:rsid w:val="006A2DFA"/>
    <w:rsid w:val="006F2D5B"/>
    <w:rsid w:val="007170A8"/>
    <w:rsid w:val="00726688"/>
    <w:rsid w:val="007E4C83"/>
    <w:rsid w:val="00815585"/>
    <w:rsid w:val="008410BB"/>
    <w:rsid w:val="00847D4E"/>
    <w:rsid w:val="00A50CC6"/>
    <w:rsid w:val="00AA2F2B"/>
    <w:rsid w:val="00AA57FF"/>
    <w:rsid w:val="00BC1B9D"/>
    <w:rsid w:val="00D05414"/>
    <w:rsid w:val="00D17AAD"/>
    <w:rsid w:val="00D17E52"/>
    <w:rsid w:val="00D8421F"/>
    <w:rsid w:val="00F022FD"/>
    <w:rsid w:val="00F57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919DF"/>
  <w15:chartTrackingRefBased/>
  <w15:docId w15:val="{02D4B189-C726-4340-B61F-0276EF05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13098"/>
    <w:pPr>
      <w:spacing w:after="0" w:line="240" w:lineRule="auto"/>
    </w:pPr>
  </w:style>
  <w:style w:type="character" w:styleId="Hyperlink">
    <w:name w:val="Hyperlink"/>
    <w:basedOn w:val="DefaultParagraphFont"/>
    <w:uiPriority w:val="99"/>
    <w:unhideWhenUsed/>
    <w:rsid w:val="00F57454"/>
    <w:rPr>
      <w:color w:val="0563C1" w:themeColor="hyperlink"/>
      <w:u w:val="single"/>
    </w:rPr>
  </w:style>
  <w:style w:type="character" w:styleId="UnresolvedMention">
    <w:name w:val="Unresolved Mention"/>
    <w:basedOn w:val="DefaultParagraphFont"/>
    <w:uiPriority w:val="99"/>
    <w:semiHidden/>
    <w:unhideWhenUsed/>
    <w:rsid w:val="00F57454"/>
    <w:rPr>
      <w:color w:val="605E5C"/>
      <w:shd w:val="clear" w:color="auto" w:fill="E1DFDD"/>
    </w:rPr>
  </w:style>
  <w:style w:type="paragraph" w:styleId="Header">
    <w:name w:val="header"/>
    <w:basedOn w:val="Normal"/>
    <w:link w:val="HeaderChar"/>
    <w:uiPriority w:val="99"/>
    <w:unhideWhenUsed/>
    <w:rsid w:val="00D84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21F"/>
  </w:style>
  <w:style w:type="paragraph" w:styleId="Footer">
    <w:name w:val="footer"/>
    <w:basedOn w:val="Normal"/>
    <w:link w:val="FooterChar"/>
    <w:uiPriority w:val="99"/>
    <w:unhideWhenUsed/>
    <w:rsid w:val="00D8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21F"/>
  </w:style>
  <w:style w:type="paragraph" w:styleId="ListParagraph">
    <w:name w:val="List Paragraph"/>
    <w:basedOn w:val="Normal"/>
    <w:uiPriority w:val="34"/>
    <w:qFormat/>
    <w:rsid w:val="0029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2053">
      <w:bodyDiv w:val="1"/>
      <w:marLeft w:val="0"/>
      <w:marRight w:val="0"/>
      <w:marTop w:val="0"/>
      <w:marBottom w:val="0"/>
      <w:divBdr>
        <w:top w:val="none" w:sz="0" w:space="0" w:color="auto"/>
        <w:left w:val="none" w:sz="0" w:space="0" w:color="auto"/>
        <w:bottom w:val="none" w:sz="0" w:space="0" w:color="auto"/>
        <w:right w:val="none" w:sz="0" w:space="0" w:color="auto"/>
      </w:divBdr>
    </w:div>
    <w:div w:id="837498913">
      <w:bodyDiv w:val="1"/>
      <w:marLeft w:val="0"/>
      <w:marRight w:val="0"/>
      <w:marTop w:val="0"/>
      <w:marBottom w:val="0"/>
      <w:divBdr>
        <w:top w:val="none" w:sz="0" w:space="0" w:color="auto"/>
        <w:left w:val="none" w:sz="0" w:space="0" w:color="auto"/>
        <w:bottom w:val="none" w:sz="0" w:space="0" w:color="auto"/>
        <w:right w:val="none" w:sz="0" w:space="0" w:color="auto"/>
      </w:divBdr>
    </w:div>
    <w:div w:id="1340473928">
      <w:bodyDiv w:val="1"/>
      <w:marLeft w:val="0"/>
      <w:marRight w:val="0"/>
      <w:marTop w:val="0"/>
      <w:marBottom w:val="0"/>
      <w:divBdr>
        <w:top w:val="none" w:sz="0" w:space="0" w:color="auto"/>
        <w:left w:val="none" w:sz="0" w:space="0" w:color="auto"/>
        <w:bottom w:val="none" w:sz="0" w:space="0" w:color="auto"/>
        <w:right w:val="none" w:sz="0" w:space="0" w:color="auto"/>
      </w:divBdr>
    </w:div>
    <w:div w:id="1437018477">
      <w:bodyDiv w:val="1"/>
      <w:marLeft w:val="0"/>
      <w:marRight w:val="0"/>
      <w:marTop w:val="0"/>
      <w:marBottom w:val="0"/>
      <w:divBdr>
        <w:top w:val="none" w:sz="0" w:space="0" w:color="auto"/>
        <w:left w:val="none" w:sz="0" w:space="0" w:color="auto"/>
        <w:bottom w:val="none" w:sz="0" w:space="0" w:color="auto"/>
        <w:right w:val="none" w:sz="0" w:space="0" w:color="auto"/>
      </w:divBdr>
    </w:div>
    <w:div w:id="1682003608">
      <w:bodyDiv w:val="1"/>
      <w:marLeft w:val="0"/>
      <w:marRight w:val="0"/>
      <w:marTop w:val="0"/>
      <w:marBottom w:val="0"/>
      <w:divBdr>
        <w:top w:val="none" w:sz="0" w:space="0" w:color="auto"/>
        <w:left w:val="none" w:sz="0" w:space="0" w:color="auto"/>
        <w:bottom w:val="none" w:sz="0" w:space="0" w:color="auto"/>
        <w:right w:val="none" w:sz="0" w:space="0" w:color="auto"/>
      </w:divBdr>
    </w:div>
    <w:div w:id="21241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Fazli</dc:creator>
  <cp:keywords/>
  <dc:description/>
  <cp:lastModifiedBy>Mostafa Fazli</cp:lastModifiedBy>
  <cp:revision>2</cp:revision>
  <cp:lastPrinted>2022-06-24T16:50:00Z</cp:lastPrinted>
  <dcterms:created xsi:type="dcterms:W3CDTF">2022-06-24T16:50:00Z</dcterms:created>
  <dcterms:modified xsi:type="dcterms:W3CDTF">2022-06-24T16:50:00Z</dcterms:modified>
</cp:coreProperties>
</file>